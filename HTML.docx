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002" w:rsidRDefault="002B3D42" w:rsidP="002B3D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stands for </w:t>
      </w: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yper</w:t>
      </w: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ext </w:t>
      </w: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arkup </w:t>
      </w: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anguage, and it is the most widely used language to write Web Pages.</w:t>
      </w:r>
    </w:p>
    <w:p w:rsidR="002B3D42" w:rsidRDefault="002B3D42" w:rsidP="002B3D4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Hypertext</w:t>
      </w:r>
      <w:r>
        <w:rPr>
          <w:rFonts w:ascii="Verdana" w:hAnsi="Verdana"/>
          <w:color w:val="000000"/>
          <w:sz w:val="21"/>
          <w:szCs w:val="21"/>
        </w:rPr>
        <w:t> refers to the way in which Web pages (HTML documents) are linked together. Thus, the link available on a webpage is called Hypertext.</w:t>
      </w:r>
    </w:p>
    <w:p w:rsidR="002B3D42" w:rsidRDefault="002B3D42" w:rsidP="002B3D42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As its name suggests, HTML is a </w:t>
      </w:r>
      <w:r>
        <w:rPr>
          <w:rFonts w:ascii="Verdana" w:hAnsi="Verdana"/>
          <w:b/>
          <w:bCs/>
          <w:color w:val="000000"/>
          <w:sz w:val="21"/>
          <w:szCs w:val="21"/>
        </w:rPr>
        <w:t>Markup Language</w:t>
      </w:r>
      <w:r>
        <w:rPr>
          <w:rFonts w:ascii="Verdana" w:hAnsi="Verdana"/>
          <w:color w:val="000000"/>
          <w:sz w:val="21"/>
          <w:szCs w:val="21"/>
        </w:rPr>
        <w:t> which means you use HTML to simply "mark-up" a text document with tags that tell a Web browser how to structure it to display.</w:t>
      </w:r>
    </w:p>
    <w:p w:rsidR="002B3D42" w:rsidRDefault="002B3D42" w:rsidP="002B3D42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Originally, HTML was developed with the intent of defining the structure of documents like headings, paragraphs, lists, and so forth to facilitate the sharing of scientific information between researchers.</w:t>
      </w:r>
    </w:p>
    <w:p w:rsidR="002B3D42" w:rsidRDefault="002B3D42" w:rsidP="002B3D42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Now, HTML is being widely used to format web pages with the help of different tags available in HTML language.</w:t>
      </w:r>
    </w:p>
    <w:p w:rsidR="006C2D41" w:rsidRDefault="006C2D41" w:rsidP="002B3D42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6C2D41" w:rsidRPr="006C6662" w:rsidRDefault="006C6662" w:rsidP="006C6662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6C6662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HTML Tags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8168"/>
      </w:tblGrid>
      <w:tr w:rsidR="006C6662" w:rsidRPr="006C6662" w:rsidTr="006C66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6C666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Tag &amp; Description</w:t>
            </w:r>
          </w:p>
        </w:tc>
      </w:tr>
      <w:tr w:rsidR="006C6662" w:rsidRPr="006C6662" w:rsidTr="006C66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gramStart"/>
            <w:r w:rsidRPr="006C666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&lt;!DOCTYPE</w:t>
            </w:r>
            <w:proofErr w:type="gramEnd"/>
            <w:r w:rsidRPr="006C666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...&gt;</w:t>
            </w:r>
          </w:p>
          <w:p w:rsidR="006C6662" w:rsidRPr="006C6662" w:rsidRDefault="006C6662" w:rsidP="006C666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tag defines the document type and HTML version.</w:t>
            </w:r>
          </w:p>
        </w:tc>
      </w:tr>
      <w:tr w:rsidR="006C6662" w:rsidRPr="006C6662" w:rsidTr="006C66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&lt;html&gt;</w:t>
            </w:r>
          </w:p>
          <w:p w:rsidR="006C6662" w:rsidRPr="006C6662" w:rsidRDefault="006C6662" w:rsidP="006C666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tag encloses the complete HTML document and mainly comprises of document header which is represented by &lt;head&gt;...&lt;/head&gt; and document body which is represented by &lt;body&gt;...&lt;/body&gt; tags.</w:t>
            </w:r>
          </w:p>
        </w:tc>
      </w:tr>
      <w:tr w:rsidR="006C6662" w:rsidRPr="006C6662" w:rsidTr="006C66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&lt;head&gt;</w:t>
            </w:r>
          </w:p>
          <w:p w:rsidR="006C6662" w:rsidRPr="006C6662" w:rsidRDefault="006C6662" w:rsidP="006C666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tag represents the document's header which can keep other HTML tags like &lt;title&gt;, &lt;link&gt; etc.</w:t>
            </w:r>
          </w:p>
        </w:tc>
      </w:tr>
      <w:tr w:rsidR="006C6662" w:rsidRPr="006C6662" w:rsidTr="006C66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&lt;title&gt;</w:t>
            </w:r>
          </w:p>
          <w:p w:rsidR="006C6662" w:rsidRPr="006C6662" w:rsidRDefault="006C6662" w:rsidP="006C666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&lt;title&gt; tag is used inside the &lt;head&gt; tag to mention the document title.</w:t>
            </w:r>
          </w:p>
        </w:tc>
      </w:tr>
      <w:tr w:rsidR="006C6662" w:rsidRPr="006C6662" w:rsidTr="006C66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&lt;body&gt;</w:t>
            </w:r>
          </w:p>
          <w:p w:rsidR="006C6662" w:rsidRPr="006C6662" w:rsidRDefault="006C6662" w:rsidP="006C666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tag represents the document's body which keeps other HTML tags like &lt;h1&gt;, &lt;div&gt;, &lt;p&gt; etc.</w:t>
            </w:r>
          </w:p>
        </w:tc>
      </w:tr>
      <w:tr w:rsidR="006C6662" w:rsidRPr="006C6662" w:rsidTr="006C66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&lt;h1&gt;</w:t>
            </w:r>
          </w:p>
          <w:p w:rsidR="006C6662" w:rsidRPr="006C6662" w:rsidRDefault="006C6662" w:rsidP="006C666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tag represents the heading.</w:t>
            </w:r>
          </w:p>
        </w:tc>
      </w:tr>
      <w:tr w:rsidR="006C6662" w:rsidRPr="006C6662" w:rsidTr="006C666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662" w:rsidRPr="006C6662" w:rsidRDefault="006C6662" w:rsidP="006C6662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&lt;p&gt;</w:t>
            </w:r>
          </w:p>
          <w:p w:rsidR="006C6662" w:rsidRPr="006C6662" w:rsidRDefault="006C6662" w:rsidP="006C6662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6C6662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tag represents a paragraph.</w:t>
            </w:r>
          </w:p>
        </w:tc>
      </w:tr>
    </w:tbl>
    <w:p w:rsidR="006C6662" w:rsidRDefault="006C6662" w:rsidP="002B3D42">
      <w:pPr>
        <w:pStyle w:val="NormalWeb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</w:p>
    <w:p w:rsidR="006C2D41" w:rsidRPr="006C2D41" w:rsidRDefault="006C2D41" w:rsidP="006C2D4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6C2D41"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Heading Tags</w:t>
      </w:r>
    </w:p>
    <w:p w:rsidR="002B3D42" w:rsidRDefault="006C2D41" w:rsidP="002B3D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use different sizes for your headings.</w:t>
      </w:r>
    </w:p>
    <w:p w:rsidR="006C2D41" w:rsidRDefault="006C2D41" w:rsidP="002B3D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 also has six levels of headings, which use the elements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&lt;h1&gt;, &lt;h2&gt;, &lt;h3&gt;, &lt;h4&gt;, &lt;h5&gt;,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&lt;h6&gt;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6C2D41" w:rsidRDefault="006C2D41" w:rsidP="002B3D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C2D41" w:rsidRDefault="006C2D41" w:rsidP="00D152C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Paragraph Tag</w:t>
      </w:r>
    </w:p>
    <w:p w:rsidR="006C2D41" w:rsidRDefault="006C2D41" w:rsidP="002B3D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 opening </w:t>
      </w:r>
      <w:r w:rsidRPr="006C2D4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&lt;p&gt;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a closing </w:t>
      </w:r>
      <w:r w:rsidRPr="006C2D4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&lt;/p&gt;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To make different paragraphs.</w:t>
      </w:r>
    </w:p>
    <w:p w:rsidR="006C2D41" w:rsidRDefault="006C2D41" w:rsidP="002B3D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C2D41" w:rsidRDefault="006C2D41" w:rsidP="006C2D41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Line Break Tag</w:t>
      </w:r>
    </w:p>
    <w:p w:rsidR="006C2D41" w:rsidRDefault="006C2D41" w:rsidP="006C2D41">
      <w:pPr>
        <w:pStyle w:val="Heading2"/>
        <w:numPr>
          <w:ilvl w:val="0"/>
          <w:numId w:val="3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6C2D41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&lt;</w:t>
      </w:r>
      <w:proofErr w:type="spellStart"/>
      <w:r w:rsidRPr="006C2D41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br</w:t>
      </w:r>
      <w:proofErr w:type="spellEnd"/>
      <w:r w:rsidRPr="006C2D41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 xml:space="preserve"> /&gt;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6C2D41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element, anything following it starts from the next line.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E</w:t>
      </w:r>
      <w:r w:rsidRPr="006C2D41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mpty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6C2D41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element, where you do not need opening and closing tags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.</w:t>
      </w:r>
    </w:p>
    <w:p w:rsidR="006C2D41" w:rsidRPr="002B6BC5" w:rsidRDefault="006C2D41" w:rsidP="006C2D41">
      <w:pPr>
        <w:pStyle w:val="Heading2"/>
        <w:numPr>
          <w:ilvl w:val="0"/>
          <w:numId w:val="3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6C2D41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The </w:t>
      </w:r>
      <w:r w:rsidRPr="002B6BC5">
        <w:rPr>
          <w:rFonts w:ascii="Verdana" w:hAnsi="Verdana"/>
          <w:color w:val="000000"/>
          <w:sz w:val="23"/>
          <w:szCs w:val="23"/>
          <w:shd w:val="clear" w:color="auto" w:fill="FFFFFF"/>
        </w:rPr>
        <w:t>&lt;</w:t>
      </w:r>
      <w:proofErr w:type="spellStart"/>
      <w:r w:rsidRPr="002B6BC5">
        <w:rPr>
          <w:rFonts w:ascii="Verdana" w:hAnsi="Verdana"/>
          <w:color w:val="000000"/>
          <w:sz w:val="23"/>
          <w:szCs w:val="23"/>
          <w:shd w:val="clear" w:color="auto" w:fill="FFFFFF"/>
        </w:rPr>
        <w:t>br</w:t>
      </w:r>
      <w:proofErr w:type="spellEnd"/>
      <w:r w:rsidRPr="002B6BC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/&gt;</w:t>
      </w:r>
      <w:r w:rsidRPr="006C2D41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 tag has a space between the characters </w:t>
      </w:r>
      <w:proofErr w:type="spellStart"/>
      <w:r w:rsidRPr="002845FD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br</w:t>
      </w:r>
      <w:proofErr w:type="spellEnd"/>
      <w:r w:rsidRPr="006C2D41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 and the forward slash. If you omit this space, older browsers will have trouble rendering the line break, </w:t>
      </w:r>
      <w:r w:rsidRPr="002B6BC5">
        <w:rPr>
          <w:rFonts w:ascii="Verdana" w:hAnsi="Verdana"/>
          <w:b w:val="0"/>
          <w:i/>
          <w:color w:val="000000"/>
          <w:sz w:val="23"/>
          <w:szCs w:val="23"/>
          <w:shd w:val="clear" w:color="auto" w:fill="FFFFFF"/>
        </w:rPr>
        <w:t>while if you miss the forward slash character and just use &lt;</w:t>
      </w:r>
      <w:proofErr w:type="spellStart"/>
      <w:r w:rsidRPr="002B6BC5">
        <w:rPr>
          <w:rFonts w:ascii="Verdana" w:hAnsi="Verdana"/>
          <w:b w:val="0"/>
          <w:i/>
          <w:color w:val="000000"/>
          <w:sz w:val="23"/>
          <w:szCs w:val="23"/>
          <w:shd w:val="clear" w:color="auto" w:fill="FFFFFF"/>
        </w:rPr>
        <w:t>br</w:t>
      </w:r>
      <w:proofErr w:type="spellEnd"/>
      <w:r w:rsidRPr="002B6BC5">
        <w:rPr>
          <w:rFonts w:ascii="Verdana" w:hAnsi="Verdana"/>
          <w:b w:val="0"/>
          <w:i/>
          <w:color w:val="000000"/>
          <w:sz w:val="23"/>
          <w:szCs w:val="23"/>
          <w:shd w:val="clear" w:color="auto" w:fill="FFFFFF"/>
        </w:rPr>
        <w:t>&gt; it is not valid in XHTML</w:t>
      </w:r>
      <w:r w:rsidRPr="006C2D41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.</w:t>
      </w:r>
    </w:p>
    <w:p w:rsidR="002B6BC5" w:rsidRPr="002B6BC5" w:rsidRDefault="002B6BC5" w:rsidP="002B6BC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2B6BC5" w:rsidRDefault="002B6BC5" w:rsidP="002B6BC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Centering Content</w:t>
      </w:r>
    </w:p>
    <w:p w:rsidR="002B6BC5" w:rsidRDefault="002B6BC5" w:rsidP="002B6BC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2B6BC5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You can use </w:t>
      </w:r>
      <w:r w:rsidRPr="002B6BC5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&lt;center&gt;</w:t>
      </w:r>
      <w:r w:rsidRPr="002B6BC5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tag to put any content in the center of the page or any table cell.</w:t>
      </w:r>
    </w:p>
    <w:p w:rsidR="002B6BC5" w:rsidRDefault="002B6BC5" w:rsidP="002B6BC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2845FD" w:rsidRDefault="002845FD" w:rsidP="002845F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Horizontal Lines</w:t>
      </w:r>
    </w:p>
    <w:p w:rsidR="002845FD" w:rsidRDefault="002845FD" w:rsidP="002845FD">
      <w:pPr>
        <w:pStyle w:val="Heading2"/>
        <w:numPr>
          <w:ilvl w:val="0"/>
          <w:numId w:val="4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2845F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 xml:space="preserve">Horizontal lines are used to visually 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break-up sections of a document i.e.</w:t>
      </w:r>
      <w:r w:rsidRPr="002845F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</w:t>
      </w:r>
      <w:r w:rsidRPr="002845FD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&lt;</w:t>
      </w:r>
      <w:proofErr w:type="spellStart"/>
      <w:r w:rsidRPr="002845FD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hr</w:t>
      </w:r>
      <w:proofErr w:type="spellEnd"/>
      <w:r w:rsidRPr="002845FD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&gt;</w:t>
      </w:r>
      <w:r w:rsidRPr="002845F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tag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.</w:t>
      </w:r>
    </w:p>
    <w:p w:rsidR="002845FD" w:rsidRPr="002845FD" w:rsidRDefault="002845FD" w:rsidP="002845FD">
      <w:pPr>
        <w:pStyle w:val="Heading2"/>
        <w:numPr>
          <w:ilvl w:val="0"/>
          <w:numId w:val="4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2845FD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&lt;</w:t>
      </w:r>
      <w:proofErr w:type="spellStart"/>
      <w:r w:rsidRPr="002845FD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hr</w:t>
      </w:r>
      <w:proofErr w:type="spellEnd"/>
      <w:r w:rsidRPr="002845FD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 xml:space="preserve"> /&gt;</w:t>
      </w:r>
      <w:r w:rsidRPr="002845F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tag is an example of the </w:t>
      </w:r>
      <w:r w:rsidRPr="002845FD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empty</w:t>
      </w:r>
      <w:r w:rsidRPr="002845F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element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.</w:t>
      </w:r>
    </w:p>
    <w:p w:rsidR="002B6BC5" w:rsidRDefault="002845FD" w:rsidP="002845FD">
      <w:pPr>
        <w:pStyle w:val="ListParagraph"/>
        <w:numPr>
          <w:ilvl w:val="0"/>
          <w:numId w:val="4"/>
        </w:numPr>
        <w:rPr>
          <w:sz w:val="28"/>
        </w:rPr>
      </w:pPr>
      <w:r w:rsidRPr="002845FD">
        <w:rPr>
          <w:sz w:val="28"/>
        </w:rPr>
        <w:t>Same description as &lt;</w:t>
      </w:r>
      <w:proofErr w:type="spellStart"/>
      <w:r w:rsidRPr="002845FD">
        <w:rPr>
          <w:sz w:val="28"/>
        </w:rPr>
        <w:t>br</w:t>
      </w:r>
      <w:proofErr w:type="spellEnd"/>
      <w:r w:rsidRPr="002845FD">
        <w:rPr>
          <w:sz w:val="28"/>
        </w:rPr>
        <w:t xml:space="preserve"> /&gt; tag</w:t>
      </w:r>
      <w:r>
        <w:rPr>
          <w:sz w:val="28"/>
        </w:rPr>
        <w:t>.</w:t>
      </w:r>
    </w:p>
    <w:p w:rsidR="002845FD" w:rsidRDefault="002845FD" w:rsidP="002845FD">
      <w:pPr>
        <w:rPr>
          <w:sz w:val="28"/>
        </w:rPr>
      </w:pPr>
    </w:p>
    <w:p w:rsidR="00B35046" w:rsidRDefault="00B35046" w:rsidP="00B35046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Preserve Formatting</w:t>
      </w:r>
    </w:p>
    <w:p w:rsidR="00B35046" w:rsidRDefault="00B35046" w:rsidP="00B35046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Sometimes, you want your text to follow the exact format of how it is written in the HTML document. In these cases, you can use the preformatted tag </w:t>
      </w:r>
      <w:r>
        <w:rPr>
          <w:rFonts w:ascii="Verdana" w:hAnsi="Verdana"/>
          <w:b/>
          <w:bCs/>
          <w:color w:val="000000"/>
        </w:rPr>
        <w:t>&lt;pre&gt;</w:t>
      </w:r>
      <w:r>
        <w:rPr>
          <w:rFonts w:ascii="Verdana" w:hAnsi="Verdana"/>
          <w:color w:val="000000"/>
        </w:rPr>
        <w:t>.</w:t>
      </w:r>
    </w:p>
    <w:p w:rsidR="002845FD" w:rsidRDefault="002845FD" w:rsidP="002845FD">
      <w:pPr>
        <w:rPr>
          <w:sz w:val="28"/>
        </w:rPr>
      </w:pPr>
    </w:p>
    <w:p w:rsidR="00D152C2" w:rsidRPr="00E13CB6" w:rsidRDefault="00D152C2" w:rsidP="00D152C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Nonbreaking Spaces</w:t>
      </w:r>
    </w:p>
    <w:p w:rsidR="00E13CB6" w:rsidRPr="00E13CB6" w:rsidRDefault="00E13CB6" w:rsidP="00EA71CD">
      <w:pPr>
        <w:pStyle w:val="Heading2"/>
        <w:numPr>
          <w:ilvl w:val="0"/>
          <w:numId w:val="5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E13CB6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Suppose you want to use the phrase "12 Angry Men." Here, you would not want a browser to split the "12, Angry" and "Men" across two lines</w:t>
      </w:r>
    </w:p>
    <w:p w:rsidR="00D152C2" w:rsidRPr="00EA71CD" w:rsidRDefault="00E13CB6" w:rsidP="00EA71CD">
      <w:pPr>
        <w:pStyle w:val="ListParagraph"/>
        <w:numPr>
          <w:ilvl w:val="0"/>
          <w:numId w:val="5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A71CD">
        <w:rPr>
          <w:rFonts w:ascii="Verdana" w:hAnsi="Verdana"/>
          <w:color w:val="000000"/>
          <w:sz w:val="23"/>
          <w:szCs w:val="23"/>
          <w:shd w:val="clear" w:color="auto" w:fill="FFFFFF"/>
        </w:rPr>
        <w:t>W</w:t>
      </w:r>
      <w:r w:rsidRPr="00EA71CD">
        <w:rPr>
          <w:rFonts w:ascii="Verdana" w:hAnsi="Verdana"/>
          <w:color w:val="000000"/>
          <w:sz w:val="23"/>
          <w:szCs w:val="23"/>
          <w:shd w:val="clear" w:color="auto" w:fill="FFFFFF"/>
        </w:rPr>
        <w:t>here you do not want the client browser to break text, you should use a nonbreaking space entity </w:t>
      </w:r>
      <w:r w:rsidRPr="00EA71C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&amp;</w:t>
      </w:r>
      <w:proofErr w:type="spellStart"/>
      <w:r w:rsidRPr="00EA71C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nbsp</w:t>
      </w:r>
      <w:proofErr w:type="spellEnd"/>
      <w:r w:rsidRPr="00EA71C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;</w:t>
      </w:r>
      <w:r w:rsidRPr="00EA71CD">
        <w:rPr>
          <w:rFonts w:ascii="Verdana" w:hAnsi="Verdana"/>
          <w:color w:val="000000"/>
          <w:sz w:val="23"/>
          <w:szCs w:val="23"/>
          <w:shd w:val="clear" w:color="auto" w:fill="FFFFFF"/>
        </w:rPr>
        <w:t> instead of a normal space.</w:t>
      </w:r>
    </w:p>
    <w:p w:rsidR="00E13CB6" w:rsidRDefault="00E13CB6" w:rsidP="002845F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</w:p>
    <w:p w:rsidR="00E13CB6" w:rsidRPr="00E13CB6" w:rsidRDefault="00E13CB6" w:rsidP="00E13CB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E13CB6">
        <w:rPr>
          <w:rFonts w:ascii="Consolas" w:eastAsia="Times New Roman" w:hAnsi="Consolas" w:cs="Consolas"/>
          <w:color w:val="000088"/>
          <w:sz w:val="20"/>
          <w:szCs w:val="20"/>
        </w:rPr>
        <w:t>&lt;p&gt;</w:t>
      </w:r>
      <w:r w:rsidRPr="00E13CB6">
        <w:rPr>
          <w:rFonts w:ascii="Consolas" w:eastAsia="Times New Roman" w:hAnsi="Consolas" w:cs="Consolas"/>
          <w:color w:val="313131"/>
          <w:sz w:val="20"/>
          <w:szCs w:val="20"/>
        </w:rPr>
        <w:t>An example of this technique appears in the movie "12&amp;nbsp</w:t>
      </w:r>
      <w:proofErr w:type="gramStart"/>
      <w:r w:rsidRPr="00E13CB6">
        <w:rPr>
          <w:rFonts w:ascii="Consolas" w:eastAsia="Times New Roman" w:hAnsi="Consolas" w:cs="Consolas"/>
          <w:color w:val="313131"/>
          <w:sz w:val="20"/>
          <w:szCs w:val="20"/>
        </w:rPr>
        <w:t>;Angry</w:t>
      </w:r>
      <w:proofErr w:type="gramEnd"/>
      <w:r w:rsidRPr="00E13CB6">
        <w:rPr>
          <w:rFonts w:ascii="Consolas" w:eastAsia="Times New Roman" w:hAnsi="Consolas" w:cs="Consolas"/>
          <w:color w:val="313131"/>
          <w:sz w:val="20"/>
          <w:szCs w:val="20"/>
        </w:rPr>
        <w:t>&amp;nbsp;Men."</w:t>
      </w:r>
      <w:r w:rsidRPr="00E13CB6">
        <w:rPr>
          <w:rFonts w:ascii="Consolas" w:eastAsia="Times New Roman" w:hAnsi="Consolas" w:cs="Consolas"/>
          <w:color w:val="000088"/>
          <w:sz w:val="20"/>
          <w:szCs w:val="20"/>
        </w:rPr>
        <w:t>&lt;/p&gt;</w:t>
      </w:r>
    </w:p>
    <w:p w:rsidR="00E13CB6" w:rsidRDefault="00E13CB6" w:rsidP="002845FD">
      <w:pPr>
        <w:rPr>
          <w:sz w:val="28"/>
        </w:rPr>
      </w:pPr>
      <w:r>
        <w:rPr>
          <w:sz w:val="28"/>
        </w:rPr>
        <w:t>Result:</w:t>
      </w:r>
    </w:p>
    <w:p w:rsidR="00E13CB6" w:rsidRDefault="00E13CB6" w:rsidP="002845F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example of this technique appears in the movie "12 Angry Men."</w:t>
      </w:r>
    </w:p>
    <w:p w:rsidR="002130B2" w:rsidRDefault="002130B2" w:rsidP="002845FD">
      <w:pPr>
        <w:rPr>
          <w:color w:val="000000"/>
          <w:sz w:val="27"/>
          <w:szCs w:val="27"/>
        </w:rPr>
      </w:pPr>
    </w:p>
    <w:p w:rsidR="002130B2" w:rsidRDefault="002130B2" w:rsidP="002130B2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HTML - Elements</w:t>
      </w:r>
    </w:p>
    <w:p w:rsidR="002130B2" w:rsidRDefault="002130B2" w:rsidP="002845FD">
      <w:pPr>
        <w:rPr>
          <w:sz w:val="28"/>
        </w:rPr>
      </w:pPr>
    </w:p>
    <w:p w:rsidR="002130B2" w:rsidRDefault="002130B2" w:rsidP="002845F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HTML element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defined by a starting tag. If the element contains other content, it ends with a closing tag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4941"/>
        <w:gridCol w:w="1940"/>
      </w:tblGrid>
      <w:tr w:rsidR="002130B2" w:rsidRPr="002130B2" w:rsidTr="002130B2">
        <w:trPr>
          <w:gridAfter w:val="2"/>
        </w:trPr>
        <w:tc>
          <w:tcPr>
            <w:tcW w:w="0" w:type="auto"/>
            <w:shd w:val="clear" w:color="auto" w:fill="auto"/>
            <w:vAlign w:val="center"/>
            <w:hideMark/>
          </w:tcPr>
          <w:p w:rsidR="002130B2" w:rsidRPr="002130B2" w:rsidRDefault="002130B2" w:rsidP="00213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0B2" w:rsidRPr="002130B2" w:rsidTr="002130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2130B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Start 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2130B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2130B2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End Tag</w:t>
            </w:r>
          </w:p>
        </w:tc>
      </w:tr>
      <w:tr w:rsidR="002130B2" w:rsidRPr="002130B2" w:rsidTr="002130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0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&lt;p&gt;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0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is paragraph content.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0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&lt;/p&gt;</w:t>
            </w:r>
          </w:p>
        </w:tc>
      </w:tr>
      <w:tr w:rsidR="002130B2" w:rsidRPr="002130B2" w:rsidTr="002130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0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&lt;h1&gt;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0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is heading content.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0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&lt;/h1&gt;</w:t>
            </w:r>
          </w:p>
        </w:tc>
      </w:tr>
      <w:tr w:rsidR="002130B2" w:rsidRPr="002130B2" w:rsidTr="002130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0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&lt;div&gt;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0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is division content.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0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&lt;/div&gt;</w:t>
            </w:r>
          </w:p>
        </w:tc>
      </w:tr>
      <w:tr w:rsidR="002130B2" w:rsidRPr="002130B2" w:rsidTr="002130B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130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&lt;</w:t>
            </w:r>
            <w:proofErr w:type="spellStart"/>
            <w:r w:rsidRPr="002130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br</w:t>
            </w:r>
            <w:proofErr w:type="spellEnd"/>
            <w:r w:rsidRPr="002130B2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/&gt;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30B2" w:rsidRPr="002130B2" w:rsidRDefault="002130B2" w:rsidP="002130B2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130B2" w:rsidRPr="002130B2" w:rsidRDefault="002130B2" w:rsidP="002130B2">
            <w:pPr>
              <w:spacing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130B2" w:rsidRDefault="002130B2" w:rsidP="002845FD">
      <w:pPr>
        <w:rPr>
          <w:sz w:val="28"/>
        </w:rPr>
      </w:pPr>
    </w:p>
    <w:p w:rsidR="002130B2" w:rsidRDefault="002130B2" w:rsidP="002845F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are some HTML elements which don't need to be closed, such as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img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.../&gt;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hr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/&gt;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</w:t>
      </w:r>
      <w:proofErr w:type="spellStart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br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/&gt;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elements. These are known as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void elements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130B2" w:rsidRDefault="002130B2" w:rsidP="002845F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2130B2" w:rsidRDefault="002130B2" w:rsidP="002130B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HTML Tag vs. Element</w:t>
      </w:r>
    </w:p>
    <w:p w:rsidR="002130B2" w:rsidRPr="002130B2" w:rsidRDefault="002130B2" w:rsidP="002130B2">
      <w:pPr>
        <w:pStyle w:val="ListParagraph"/>
        <w:numPr>
          <w:ilvl w:val="0"/>
          <w:numId w:val="6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130B2">
        <w:rPr>
          <w:rFonts w:ascii="Verdana" w:hAnsi="Verdana"/>
          <w:color w:val="000000"/>
          <w:sz w:val="23"/>
          <w:szCs w:val="23"/>
          <w:shd w:val="clear" w:color="auto" w:fill="FFFFFF"/>
        </w:rPr>
        <w:t>An HTML element is defined by a </w:t>
      </w:r>
      <w:r w:rsidRPr="002130B2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starting tag</w:t>
      </w:r>
      <w:r w:rsidRPr="002130B2">
        <w:rPr>
          <w:rFonts w:ascii="Verdana" w:hAnsi="Verdana"/>
          <w:color w:val="000000"/>
          <w:sz w:val="23"/>
          <w:szCs w:val="23"/>
          <w:shd w:val="clear" w:color="auto" w:fill="FFFFFF"/>
        </w:rPr>
        <w:t>. If the element contains other content, it ends with a </w:t>
      </w:r>
      <w:r w:rsidRPr="002130B2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closing tag</w:t>
      </w:r>
      <w:r w:rsidRPr="002130B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130B2" w:rsidRPr="002130B2" w:rsidRDefault="002130B2" w:rsidP="002130B2">
      <w:pPr>
        <w:pStyle w:val="ListParagraph"/>
        <w:numPr>
          <w:ilvl w:val="0"/>
          <w:numId w:val="6"/>
        </w:numPr>
        <w:rPr>
          <w:sz w:val="28"/>
        </w:rPr>
      </w:pPr>
      <w:r w:rsidRPr="002130B2">
        <w:rPr>
          <w:rFonts w:ascii="Verdana" w:hAnsi="Verdana"/>
          <w:color w:val="000000"/>
          <w:sz w:val="23"/>
          <w:szCs w:val="23"/>
          <w:shd w:val="clear" w:color="auto" w:fill="FFFFFF"/>
        </w:rPr>
        <w:t>For example, </w:t>
      </w:r>
      <w:r w:rsidRPr="002130B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&lt;p&gt;</w:t>
      </w:r>
      <w:r w:rsidRPr="002130B2">
        <w:rPr>
          <w:rFonts w:ascii="Verdana" w:hAnsi="Verdana"/>
          <w:color w:val="000000"/>
          <w:sz w:val="23"/>
          <w:szCs w:val="23"/>
          <w:shd w:val="clear" w:color="auto" w:fill="FFFFFF"/>
        </w:rPr>
        <w:t> is starting tag of a paragraph and </w:t>
      </w:r>
      <w:r w:rsidRPr="002130B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&lt;/p&gt;</w:t>
      </w:r>
      <w:r w:rsidRPr="002130B2">
        <w:rPr>
          <w:rFonts w:ascii="Verdana" w:hAnsi="Verdana"/>
          <w:color w:val="000000"/>
          <w:sz w:val="23"/>
          <w:szCs w:val="23"/>
          <w:shd w:val="clear" w:color="auto" w:fill="FFFFFF"/>
        </w:rPr>
        <w:t> is closing tag of the same paragraph but </w:t>
      </w:r>
      <w:r w:rsidRPr="002130B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&lt;p&gt;</w:t>
      </w:r>
      <w:proofErr w:type="gramStart"/>
      <w:r w:rsidRPr="002130B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This</w:t>
      </w:r>
      <w:proofErr w:type="gramEnd"/>
      <w:r w:rsidRPr="002130B2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is paragraph&lt;/p&gt;</w:t>
      </w:r>
      <w:r w:rsidRPr="002130B2">
        <w:rPr>
          <w:rFonts w:ascii="Verdana" w:hAnsi="Verdana"/>
          <w:color w:val="000000"/>
          <w:sz w:val="23"/>
          <w:szCs w:val="23"/>
          <w:shd w:val="clear" w:color="auto" w:fill="FFFFFF"/>
        </w:rPr>
        <w:t> is a paragraph element.</w:t>
      </w:r>
    </w:p>
    <w:p w:rsidR="000F68CD" w:rsidRDefault="000F68CD" w:rsidP="000F68C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Nested HTML Elements</w:t>
      </w:r>
    </w:p>
    <w:p w:rsidR="002B6BC5" w:rsidRDefault="000F68CD" w:rsidP="000F68CD">
      <w:pPr>
        <w:pStyle w:val="Heading2"/>
        <w:numPr>
          <w:ilvl w:val="0"/>
          <w:numId w:val="7"/>
        </w:numPr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  <w:r w:rsidRPr="000F68C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O</w:t>
      </w:r>
      <w:r w:rsidRPr="000F68C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ne HTML element inside another HTML element</w:t>
      </w:r>
      <w:r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.</w:t>
      </w:r>
    </w:p>
    <w:p w:rsidR="000F68CD" w:rsidRDefault="000F68CD" w:rsidP="002B6BC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</w:pPr>
    </w:p>
    <w:p w:rsidR="000F68CD" w:rsidRDefault="000F68CD" w:rsidP="000F68CD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b/>
          <w:bCs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 xml:space="preserve">HTML </w:t>
      </w:r>
      <w:r>
        <w:rPr>
          <w:rFonts w:ascii="Verdana" w:hAnsi="Verdana"/>
          <w:b/>
          <w:bCs/>
          <w:color w:val="121214"/>
          <w:spacing w:val="-15"/>
        </w:rPr>
        <w:t>–</w:t>
      </w:r>
      <w:r>
        <w:rPr>
          <w:rFonts w:ascii="Verdana" w:hAnsi="Verdana"/>
          <w:b/>
          <w:bCs/>
          <w:color w:val="121214"/>
          <w:spacing w:val="-15"/>
        </w:rPr>
        <w:t xml:space="preserve"> Attributes</w:t>
      </w:r>
    </w:p>
    <w:p w:rsidR="000F68CD" w:rsidRPr="000F68CD" w:rsidRDefault="000F68CD" w:rsidP="000F68CD"/>
    <w:p w:rsidR="000F68CD" w:rsidRDefault="000F68CD" w:rsidP="002B6BC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</w:pPr>
      <w:r w:rsidRPr="000F68C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An attribute is used to define the characteristics of an HTML element and is placed inside the element's opening tag. All attributes are made up of two parts − a </w:t>
      </w:r>
      <w:r w:rsidRPr="000F68CD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name</w:t>
      </w:r>
      <w:r w:rsidRPr="000F68CD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 and a </w:t>
      </w:r>
      <w:r w:rsidRPr="000F68CD"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value</w:t>
      </w:r>
      <w:r>
        <w:rPr>
          <w:rFonts w:ascii="Verdana" w:hAnsi="Verdana"/>
          <w:bCs w:val="0"/>
          <w:color w:val="000000"/>
          <w:sz w:val="23"/>
          <w:szCs w:val="23"/>
          <w:shd w:val="clear" w:color="auto" w:fill="FFFFFF"/>
        </w:rPr>
        <w:t>.</w:t>
      </w:r>
    </w:p>
    <w:p w:rsidR="00880571" w:rsidRPr="00880571" w:rsidRDefault="00880571" w:rsidP="00880571">
      <w:pPr>
        <w:numPr>
          <w:ilvl w:val="0"/>
          <w:numId w:val="8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80571">
        <w:rPr>
          <w:rFonts w:ascii="Verdana" w:eastAsia="Times New Roman" w:hAnsi="Verdana" w:cs="Times New Roman"/>
          <w:color w:val="000000"/>
          <w:sz w:val="21"/>
          <w:szCs w:val="21"/>
        </w:rPr>
        <w:t>The </w:t>
      </w:r>
      <w:r w:rsidRPr="0088057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name</w:t>
      </w:r>
      <w:r w:rsidRPr="00880571">
        <w:rPr>
          <w:rFonts w:ascii="Verdana" w:eastAsia="Times New Roman" w:hAnsi="Verdana" w:cs="Times New Roman"/>
          <w:color w:val="000000"/>
          <w:sz w:val="21"/>
          <w:szCs w:val="21"/>
        </w:rPr>
        <w:t> is the property you want to set. For example, the paragraph </w:t>
      </w:r>
      <w:r w:rsidRPr="0088057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&lt;p&gt;</w:t>
      </w:r>
      <w:r w:rsidRPr="00880571">
        <w:rPr>
          <w:rFonts w:ascii="Verdana" w:eastAsia="Times New Roman" w:hAnsi="Verdana" w:cs="Times New Roman"/>
          <w:color w:val="000000"/>
          <w:sz w:val="21"/>
          <w:szCs w:val="21"/>
        </w:rPr>
        <w:t> element in the example carries an attribute whose name is </w:t>
      </w:r>
      <w:r w:rsidRPr="0088057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align</w:t>
      </w:r>
      <w:r w:rsidRPr="00880571">
        <w:rPr>
          <w:rFonts w:ascii="Verdana" w:eastAsia="Times New Roman" w:hAnsi="Verdana" w:cs="Times New Roman"/>
          <w:color w:val="000000"/>
          <w:sz w:val="21"/>
          <w:szCs w:val="21"/>
        </w:rPr>
        <w:t>, which you can use to indicate the alignment of paragraph on the page.</w:t>
      </w:r>
    </w:p>
    <w:p w:rsidR="00880571" w:rsidRPr="00880571" w:rsidRDefault="00880571" w:rsidP="00880571">
      <w:pPr>
        <w:numPr>
          <w:ilvl w:val="0"/>
          <w:numId w:val="8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80571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The </w:t>
      </w:r>
      <w:r w:rsidRPr="0088057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value</w:t>
      </w:r>
      <w:r w:rsidRPr="00880571">
        <w:rPr>
          <w:rFonts w:ascii="Verdana" w:eastAsia="Times New Roman" w:hAnsi="Verdana" w:cs="Times New Roman"/>
          <w:color w:val="000000"/>
          <w:sz w:val="21"/>
          <w:szCs w:val="21"/>
        </w:rPr>
        <w:t> is what you want the value of the property to be set and always put within quotations. The below example shows three possible values of align attribute: </w:t>
      </w:r>
      <w:r w:rsidRPr="0088057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left, center</w:t>
      </w:r>
      <w:r w:rsidRPr="00880571">
        <w:rPr>
          <w:rFonts w:ascii="Verdana" w:eastAsia="Times New Roman" w:hAnsi="Verdana" w:cs="Times New Roman"/>
          <w:color w:val="000000"/>
          <w:sz w:val="21"/>
          <w:szCs w:val="21"/>
        </w:rPr>
        <w:t> and </w:t>
      </w:r>
      <w:r w:rsidRPr="0088057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right</w:t>
      </w:r>
      <w:r w:rsidRPr="00880571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880571" w:rsidRPr="00880571" w:rsidRDefault="00880571" w:rsidP="002B6BC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 w:rsidRPr="00880571">
        <w:rPr>
          <w:rFonts w:ascii="Verdana" w:hAnsi="Verdana"/>
          <w:b w:val="0"/>
          <w:color w:val="000000"/>
          <w:sz w:val="23"/>
          <w:szCs w:val="23"/>
          <w:shd w:val="clear" w:color="auto" w:fill="FFFFFF"/>
        </w:rPr>
        <w:t>Attribute names and attribute values are case-insensitive. However, the World Wide Web Consortium (W3C) recommends lowercase attributes/attribute values in their HTML 4 recommendation.</w:t>
      </w:r>
    </w:p>
    <w:p w:rsidR="006C2D41" w:rsidRDefault="006C2D41" w:rsidP="002B3D42"/>
    <w:p w:rsidR="00880571" w:rsidRPr="00880571" w:rsidRDefault="00880571" w:rsidP="002B3D42">
      <w:pPr>
        <w:rPr>
          <w:b/>
          <w:sz w:val="28"/>
          <w:u w:val="single"/>
        </w:rPr>
      </w:pPr>
      <w:r w:rsidRPr="00880571">
        <w:rPr>
          <w:b/>
          <w:sz w:val="28"/>
          <w:u w:val="single"/>
        </w:rPr>
        <w:t>Example:</w:t>
      </w:r>
    </w:p>
    <w:p w:rsidR="00880571" w:rsidRDefault="00880571" w:rsidP="008805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align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"left"</w:t>
      </w:r>
      <w:r>
        <w:rPr>
          <w:rStyle w:val="tag"/>
          <w:rFonts w:ascii="Consolas" w:hAnsi="Consolas" w:cs="Consolas"/>
          <w:color w:val="000088"/>
        </w:rPr>
        <w:t>&gt;</w:t>
      </w:r>
      <w:proofErr w:type="gramStart"/>
      <w:r>
        <w:rPr>
          <w:rStyle w:val="pln"/>
          <w:rFonts w:ascii="Consolas" w:hAnsi="Consolas" w:cs="Consolas"/>
          <w:color w:val="313131"/>
        </w:rPr>
        <w:t>This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is left aligned</w:t>
      </w:r>
      <w:r>
        <w:rPr>
          <w:rStyle w:val="tag"/>
          <w:rFonts w:ascii="Consolas" w:hAnsi="Consolas" w:cs="Consolas"/>
          <w:color w:val="000088"/>
        </w:rPr>
        <w:t>&lt;/p&gt;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880571" w:rsidRDefault="00880571" w:rsidP="008805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align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"center"</w:t>
      </w:r>
      <w:r>
        <w:rPr>
          <w:rStyle w:val="tag"/>
          <w:rFonts w:ascii="Consolas" w:hAnsi="Consolas" w:cs="Consolas"/>
          <w:color w:val="000088"/>
        </w:rPr>
        <w:t>&gt;</w:t>
      </w:r>
      <w:proofErr w:type="gramStart"/>
      <w:r>
        <w:rPr>
          <w:rStyle w:val="pln"/>
          <w:rFonts w:ascii="Consolas" w:hAnsi="Consolas" w:cs="Consolas"/>
          <w:color w:val="313131"/>
        </w:rPr>
        <w:t>This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is center aligned</w:t>
      </w:r>
      <w:r>
        <w:rPr>
          <w:rStyle w:val="tag"/>
          <w:rFonts w:ascii="Consolas" w:hAnsi="Consolas" w:cs="Consolas"/>
          <w:color w:val="000088"/>
        </w:rPr>
        <w:t>&lt;/p&gt;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880571" w:rsidRDefault="00880571" w:rsidP="0088057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align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"right"</w:t>
      </w:r>
      <w:r>
        <w:rPr>
          <w:rStyle w:val="tag"/>
          <w:rFonts w:ascii="Consolas" w:hAnsi="Consolas" w:cs="Consolas"/>
          <w:color w:val="000088"/>
        </w:rPr>
        <w:t>&gt;</w:t>
      </w:r>
      <w:proofErr w:type="gramStart"/>
      <w:r>
        <w:rPr>
          <w:rStyle w:val="pln"/>
          <w:rFonts w:ascii="Consolas" w:hAnsi="Consolas" w:cs="Consolas"/>
          <w:color w:val="313131"/>
        </w:rPr>
        <w:t>This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is right aligned</w:t>
      </w:r>
      <w:r>
        <w:rPr>
          <w:rStyle w:val="tag"/>
          <w:rFonts w:ascii="Consolas" w:hAnsi="Consolas" w:cs="Consolas"/>
          <w:color w:val="000088"/>
        </w:rPr>
        <w:t>&lt;/p&gt;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880571" w:rsidRPr="00880571" w:rsidRDefault="00880571" w:rsidP="002B3D42">
      <w:pPr>
        <w:rPr>
          <w:b/>
          <w:sz w:val="28"/>
          <w:u w:val="single"/>
        </w:rPr>
      </w:pPr>
      <w:r w:rsidRPr="00880571">
        <w:rPr>
          <w:b/>
          <w:sz w:val="28"/>
          <w:u w:val="single"/>
        </w:rPr>
        <w:t>Result:</w:t>
      </w:r>
    </w:p>
    <w:p w:rsidR="00880571" w:rsidRDefault="00880571" w:rsidP="0088057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left aligned</w:t>
      </w:r>
    </w:p>
    <w:p w:rsidR="00880571" w:rsidRDefault="00880571" w:rsidP="00880571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center aligned</w:t>
      </w:r>
    </w:p>
    <w:p w:rsidR="00880571" w:rsidRDefault="00880571" w:rsidP="00880571">
      <w:pPr>
        <w:pStyle w:val="NormalWeb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is right aligned</w:t>
      </w:r>
    </w:p>
    <w:p w:rsidR="00880571" w:rsidRDefault="00880571" w:rsidP="002B3D42"/>
    <w:p w:rsidR="00023F19" w:rsidRDefault="00023F19" w:rsidP="00023F19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Core Attributes</w:t>
      </w:r>
    </w:p>
    <w:p w:rsidR="00023F19" w:rsidRDefault="00023F19" w:rsidP="002B3D4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sed on the majority of HTML elements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023F19" w:rsidRPr="008745A2" w:rsidRDefault="00023F19" w:rsidP="00023F19">
      <w:pPr>
        <w:numPr>
          <w:ilvl w:val="0"/>
          <w:numId w:val="9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23F19">
        <w:rPr>
          <w:rFonts w:ascii="Verdana" w:eastAsia="Times New Roman" w:hAnsi="Verdana" w:cs="Times New Roman"/>
          <w:b/>
          <w:color w:val="000000"/>
          <w:sz w:val="21"/>
          <w:szCs w:val="21"/>
        </w:rPr>
        <w:t>Id</w:t>
      </w:r>
    </w:p>
    <w:p w:rsidR="001A705F" w:rsidRPr="00023F19" w:rsidRDefault="001A705F" w:rsidP="001A705F">
      <w:pPr>
        <w:spacing w:before="100" w:beforeAutospacing="1" w:after="75" w:line="360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45A2">
        <w:rPr>
          <w:rFonts w:ascii="Verdana" w:hAnsi="Verdana"/>
          <w:color w:val="000000"/>
          <w:sz w:val="23"/>
          <w:szCs w:val="23"/>
          <w:shd w:val="clear" w:color="auto" w:fill="FFFFFF"/>
        </w:rPr>
        <w:t>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attribute as a unique identifier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23F19" w:rsidRPr="008745A2" w:rsidRDefault="00023F19" w:rsidP="00023F19">
      <w:pPr>
        <w:numPr>
          <w:ilvl w:val="0"/>
          <w:numId w:val="9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23F19">
        <w:rPr>
          <w:rFonts w:ascii="Verdana" w:eastAsia="Times New Roman" w:hAnsi="Verdana" w:cs="Times New Roman"/>
          <w:b/>
          <w:color w:val="000000"/>
          <w:sz w:val="21"/>
          <w:szCs w:val="21"/>
        </w:rPr>
        <w:t>Title</w:t>
      </w:r>
    </w:p>
    <w:p w:rsidR="001A705F" w:rsidRDefault="001A705F" w:rsidP="001A705F">
      <w:pPr>
        <w:spacing w:before="100" w:beforeAutospacing="1" w:after="75" w:line="360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8745A2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title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gives a suggested title for the element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1A705F" w:rsidRDefault="008745A2" w:rsidP="001A705F">
      <w:pPr>
        <w:spacing w:before="100" w:beforeAutospacing="1" w:after="75" w:line="360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&lt;h3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title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"Hello HTML!"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Titled Heading Tag Example</w:t>
      </w:r>
      <w:r>
        <w:rPr>
          <w:rStyle w:val="tag"/>
          <w:rFonts w:ascii="Consolas" w:hAnsi="Consolas" w:cs="Consolas"/>
          <w:color w:val="000088"/>
        </w:rPr>
        <w:t>&lt;/h3&gt;</w:t>
      </w:r>
    </w:p>
    <w:p w:rsidR="008745A2" w:rsidRDefault="008745A2" w:rsidP="001A705F">
      <w:pPr>
        <w:spacing w:before="100" w:beforeAutospacing="1" w:after="75" w:line="360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Result:</w:t>
      </w:r>
    </w:p>
    <w:p w:rsidR="008745A2" w:rsidRPr="008745A2" w:rsidRDefault="008745A2" w:rsidP="008745A2">
      <w:pPr>
        <w:pStyle w:val="ListParagraph"/>
        <w:numPr>
          <w:ilvl w:val="0"/>
          <w:numId w:val="10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8745A2">
        <w:rPr>
          <w:rFonts w:ascii="Verdana" w:eastAsia="Times New Roman" w:hAnsi="Verdana" w:cs="Times New Roman"/>
          <w:color w:val="000000"/>
          <w:sz w:val="21"/>
          <w:szCs w:val="21"/>
        </w:rPr>
        <w:t>Titled Heading Tag Example</w:t>
      </w:r>
    </w:p>
    <w:p w:rsidR="008745A2" w:rsidRPr="00023F19" w:rsidRDefault="008745A2" w:rsidP="001A705F">
      <w:pPr>
        <w:spacing w:before="100" w:beforeAutospacing="1" w:after="75" w:line="360" w:lineRule="atLeast"/>
        <w:ind w:left="720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Now try to bring your cursor over "Titled Heading Tag Example" and you will see that whatever title you used in your code is coming out as a tooltip of the cursor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i.e. Hello HTML!</w:t>
      </w:r>
    </w:p>
    <w:p w:rsidR="00023F19" w:rsidRDefault="00023F19" w:rsidP="00023F19">
      <w:pPr>
        <w:numPr>
          <w:ilvl w:val="0"/>
          <w:numId w:val="9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23F19">
        <w:rPr>
          <w:rFonts w:ascii="Verdana" w:eastAsia="Times New Roman" w:hAnsi="Verdana" w:cs="Times New Roman"/>
          <w:b/>
          <w:color w:val="000000"/>
          <w:sz w:val="21"/>
          <w:szCs w:val="21"/>
        </w:rPr>
        <w:t>Class</w:t>
      </w:r>
    </w:p>
    <w:p w:rsidR="008745A2" w:rsidRDefault="008745A2" w:rsidP="008745A2">
      <w:pPr>
        <w:spacing w:before="100" w:beforeAutospacing="1" w:after="75" w:line="360" w:lineRule="atLeast"/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8745A2">
        <w:rPr>
          <w:rFonts w:ascii="Verdana" w:hAnsi="Verdana"/>
          <w:bCs/>
          <w:color w:val="000000"/>
          <w:sz w:val="23"/>
          <w:szCs w:val="23"/>
          <w:shd w:val="clear" w:color="auto" w:fill="FFFFFF"/>
        </w:rPr>
        <w:t>class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is used to associate an element with a style sheet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8745A2" w:rsidRDefault="008745A2" w:rsidP="008745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example −</w:t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= "className1 className2 className3"</w:t>
      </w:r>
    </w:p>
    <w:p w:rsidR="008745A2" w:rsidRPr="00023F19" w:rsidRDefault="008745A2" w:rsidP="008745A2">
      <w:pPr>
        <w:spacing w:before="100" w:beforeAutospacing="1" w:after="75" w:line="360" w:lineRule="atLeast"/>
        <w:ind w:left="720"/>
        <w:rPr>
          <w:rFonts w:ascii="Verdana" w:eastAsia="Times New Roman" w:hAnsi="Verdana" w:cs="Times New Roman"/>
          <w:b/>
          <w:color w:val="000000"/>
          <w:sz w:val="21"/>
          <w:szCs w:val="21"/>
        </w:rPr>
      </w:pPr>
    </w:p>
    <w:p w:rsidR="00023F19" w:rsidRPr="00023F19" w:rsidRDefault="00023F19" w:rsidP="00023F19">
      <w:pPr>
        <w:numPr>
          <w:ilvl w:val="0"/>
          <w:numId w:val="9"/>
        </w:numPr>
        <w:spacing w:before="100" w:beforeAutospacing="1" w:after="75" w:line="360" w:lineRule="atLeast"/>
        <w:rPr>
          <w:rFonts w:ascii="Verdana" w:eastAsia="Times New Roman" w:hAnsi="Verdana" w:cs="Times New Roman"/>
          <w:b/>
          <w:color w:val="000000"/>
          <w:sz w:val="21"/>
          <w:szCs w:val="21"/>
        </w:rPr>
      </w:pPr>
      <w:r w:rsidRPr="00023F19">
        <w:rPr>
          <w:rFonts w:ascii="Verdana" w:eastAsia="Times New Roman" w:hAnsi="Verdana" w:cs="Times New Roman"/>
          <w:b/>
          <w:color w:val="000000"/>
          <w:sz w:val="21"/>
          <w:szCs w:val="21"/>
        </w:rPr>
        <w:t>Style</w:t>
      </w:r>
    </w:p>
    <w:p w:rsidR="00023F19" w:rsidRDefault="008745A2" w:rsidP="008745A2">
      <w:pPr>
        <w:ind w:left="72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style attribute allows you to specify Cascading Style Sheet (CSS) rules within the element.</w:t>
      </w:r>
    </w:p>
    <w:p w:rsidR="001A705F" w:rsidRPr="008745A2" w:rsidRDefault="008745A2" w:rsidP="002B3D42">
      <w:pPr>
        <w:rPr>
          <w:sz w:val="28"/>
          <w:u w:val="single"/>
        </w:rPr>
      </w:pPr>
      <w:r w:rsidRPr="008745A2">
        <w:rPr>
          <w:sz w:val="28"/>
          <w:u w:val="single"/>
        </w:rPr>
        <w:t>Example:</w:t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style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pln"/>
          <w:rFonts w:ascii="Consolas" w:hAnsi="Consolas" w:cs="Consolas"/>
          <w:color w:val="313131"/>
        </w:rPr>
        <w:t>font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family</w:t>
      </w:r>
      <w:proofErr w:type="gramStart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>arial</w:t>
      </w:r>
      <w:proofErr w:type="spellEnd"/>
      <w:proofErr w:type="gramEnd"/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color</w:t>
      </w:r>
      <w:r>
        <w:rPr>
          <w:rStyle w:val="pun"/>
          <w:rFonts w:ascii="Consolas" w:hAnsi="Consolas" w:cs="Consolas"/>
          <w:color w:val="666600"/>
        </w:rPr>
        <w:t>:#</w:t>
      </w:r>
      <w:r>
        <w:rPr>
          <w:rStyle w:val="pln"/>
          <w:rFonts w:ascii="Consolas" w:hAnsi="Consolas" w:cs="Consolas"/>
          <w:color w:val="313131"/>
        </w:rPr>
        <w:t>FF0000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Some text...</w:t>
      </w:r>
      <w:r>
        <w:rPr>
          <w:rStyle w:val="tag"/>
          <w:rFonts w:ascii="Consolas" w:hAnsi="Consolas" w:cs="Consolas"/>
          <w:color w:val="000088"/>
        </w:rPr>
        <w:t>&lt;/p&gt;</w:t>
      </w:r>
    </w:p>
    <w:p w:rsidR="008745A2" w:rsidRPr="008745A2" w:rsidRDefault="008745A2" w:rsidP="002B3D42">
      <w:pPr>
        <w:rPr>
          <w:sz w:val="28"/>
          <w:u w:val="single"/>
        </w:rPr>
      </w:pPr>
      <w:r w:rsidRPr="008745A2">
        <w:rPr>
          <w:sz w:val="28"/>
          <w:u w:val="single"/>
        </w:rPr>
        <w:t>Result:</w:t>
      </w:r>
    </w:p>
    <w:p w:rsidR="008745A2" w:rsidRDefault="008745A2" w:rsidP="002B3D42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>Some text...</w:t>
      </w:r>
    </w:p>
    <w:p w:rsidR="008745A2" w:rsidRDefault="008745A2" w:rsidP="002B3D42">
      <w:pPr>
        <w:rPr>
          <w:rFonts w:ascii="Arial" w:hAnsi="Arial" w:cs="Arial"/>
          <w:color w:val="FF0000"/>
          <w:sz w:val="27"/>
          <w:szCs w:val="27"/>
        </w:rPr>
      </w:pPr>
    </w:p>
    <w:p w:rsidR="008745A2" w:rsidRDefault="008745A2" w:rsidP="008745A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Internationalization Attributes</w:t>
      </w:r>
    </w:p>
    <w:p w:rsidR="008745A2" w:rsidRDefault="008745A2" w:rsidP="008745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There are three internationalization attributes, which are available for most (although not all) XHTML elements.</w:t>
      </w:r>
    </w:p>
    <w:p w:rsidR="008745A2" w:rsidRDefault="008745A2" w:rsidP="008745A2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dir</w:t>
      </w:r>
      <w:proofErr w:type="spellEnd"/>
    </w:p>
    <w:p w:rsidR="008745A2" w:rsidRDefault="008745A2" w:rsidP="008745A2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lang</w:t>
      </w:r>
      <w:proofErr w:type="spellEnd"/>
    </w:p>
    <w:p w:rsidR="008745A2" w:rsidRDefault="008745A2" w:rsidP="008745A2">
      <w:pPr>
        <w:numPr>
          <w:ilvl w:val="0"/>
          <w:numId w:val="11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xml:lang</w:t>
      </w:r>
      <w:proofErr w:type="spellEnd"/>
    </w:p>
    <w:p w:rsidR="008745A2" w:rsidRDefault="008745A2" w:rsidP="008745A2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lastRenderedPageBreak/>
        <w:t xml:space="preserve">The </w:t>
      </w:r>
      <w:proofErr w:type="spellStart"/>
      <w:r>
        <w:rPr>
          <w:rFonts w:ascii="Verdana" w:hAnsi="Verdana"/>
          <w:b/>
          <w:bCs/>
          <w:color w:val="000000"/>
          <w:sz w:val="31"/>
          <w:szCs w:val="31"/>
        </w:rPr>
        <w:t>dir</w:t>
      </w:r>
      <w:proofErr w:type="spellEnd"/>
      <w:r>
        <w:rPr>
          <w:rFonts w:ascii="Verdana" w:hAnsi="Verdana"/>
          <w:b/>
          <w:bCs/>
          <w:color w:val="000000"/>
          <w:sz w:val="31"/>
          <w:szCs w:val="31"/>
        </w:rPr>
        <w:t xml:space="preserve"> Attribute</w:t>
      </w:r>
    </w:p>
    <w:p w:rsidR="008745A2" w:rsidRDefault="008745A2" w:rsidP="008745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proofErr w:type="spellStart"/>
      <w:r>
        <w:rPr>
          <w:rFonts w:ascii="Verdana" w:hAnsi="Verdana"/>
          <w:b/>
          <w:bCs/>
          <w:color w:val="000000"/>
        </w:rPr>
        <w:t>dir</w:t>
      </w:r>
      <w:proofErr w:type="spellEnd"/>
      <w:r>
        <w:rPr>
          <w:rFonts w:ascii="Verdana" w:hAnsi="Verdana"/>
          <w:color w:val="000000"/>
        </w:rPr>
        <w:t xml:space="preserve"> attribute allows you to indicate to the browser about the direction in which the text should flow. The </w:t>
      </w:r>
      <w:proofErr w:type="spellStart"/>
      <w:r>
        <w:rPr>
          <w:rFonts w:ascii="Verdana" w:hAnsi="Verdana"/>
          <w:color w:val="000000"/>
        </w:rPr>
        <w:t>dir</w:t>
      </w:r>
      <w:proofErr w:type="spellEnd"/>
      <w:r>
        <w:rPr>
          <w:rFonts w:ascii="Verdana" w:hAnsi="Verdana"/>
          <w:color w:val="000000"/>
        </w:rPr>
        <w:t xml:space="preserve"> attribute can take one of two values, as you can see in the table that follows −</w:t>
      </w:r>
    </w:p>
    <w:tbl>
      <w:tblPr>
        <w:tblW w:w="946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8562"/>
      </w:tblGrid>
      <w:tr w:rsidR="008745A2" w:rsidTr="005174AA">
        <w:trPr>
          <w:trHeight w:val="5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45A2" w:rsidRDefault="008745A2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45A2" w:rsidRDefault="008745A2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Meaning</w:t>
            </w:r>
          </w:p>
        </w:tc>
      </w:tr>
      <w:tr w:rsidR="008745A2" w:rsidTr="005174AA">
        <w:trPr>
          <w:trHeight w:val="6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45A2" w:rsidRDefault="008745A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ltr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45A2" w:rsidRDefault="008745A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Left to right (the default value)</w:t>
            </w:r>
          </w:p>
        </w:tc>
      </w:tr>
      <w:tr w:rsidR="008745A2" w:rsidTr="005174AA">
        <w:trPr>
          <w:trHeight w:val="87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45A2" w:rsidRDefault="008745A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rtl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45A2" w:rsidRDefault="008745A2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Right to left (for languages such as Hebrew or Arabic that are read right to left)</w:t>
            </w:r>
          </w:p>
        </w:tc>
      </w:tr>
    </w:tbl>
    <w:p w:rsidR="008745A2" w:rsidRPr="008745A2" w:rsidRDefault="008745A2" w:rsidP="008745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u w:val="single"/>
        </w:rPr>
      </w:pPr>
      <w:r w:rsidRPr="008745A2">
        <w:rPr>
          <w:rFonts w:ascii="Verdana" w:hAnsi="Verdana"/>
          <w:bCs/>
          <w:color w:val="000000"/>
          <w:u w:val="single"/>
        </w:rPr>
        <w:t>Example</w:t>
      </w:r>
      <w:r w:rsidRPr="008745A2">
        <w:rPr>
          <w:rFonts w:asciiTheme="minorHAnsi" w:eastAsiaTheme="minorHAnsi" w:hAnsiTheme="minorHAnsi" w:cstheme="minorBidi"/>
          <w:sz w:val="22"/>
          <w:szCs w:val="22"/>
          <w:u w:val="single"/>
        </w:rPr>
        <w:t>:</w:t>
      </w:r>
      <w:r w:rsidRPr="008745A2">
        <w:rPr>
          <w:u w:val="single"/>
        </w:rPr>
        <w:t xml:space="preserve"> </w:t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dec"/>
          <w:rFonts w:ascii="Consolas" w:hAnsi="Consolas" w:cs="Consolas"/>
          <w:color w:val="7F0055"/>
        </w:rPr>
        <w:t>&lt;!DOCTYPE</w:t>
      </w:r>
      <w:proofErr w:type="gramEnd"/>
      <w:r>
        <w:rPr>
          <w:rStyle w:val="dec"/>
          <w:rFonts w:ascii="Consolas" w:hAnsi="Consolas" w:cs="Consolas"/>
          <w:color w:val="7F0055"/>
        </w:rPr>
        <w:t xml:space="preserve"> html&gt;</w:t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eastAsiaTheme="majorEastAsia" w:hAnsi="Consolas" w:cs="Consolas"/>
          <w:color w:val="000088"/>
        </w:rPr>
        <w:t>&lt;html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</w:rPr>
        <w:t>dir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</w:t>
      </w:r>
      <w:proofErr w:type="spellStart"/>
      <w:r>
        <w:rPr>
          <w:rStyle w:val="atv"/>
          <w:rFonts w:ascii="Consolas" w:hAnsi="Consolas" w:cs="Consolas"/>
          <w:color w:val="008800"/>
        </w:rPr>
        <w:t>rtl</w:t>
      </w:r>
      <w:proofErr w:type="spellEnd"/>
      <w:r>
        <w:rPr>
          <w:rStyle w:val="atv"/>
          <w:rFonts w:ascii="Consolas" w:hAnsi="Consolas" w:cs="Consolas"/>
          <w:color w:val="008800"/>
        </w:rPr>
        <w:t>"</w:t>
      </w:r>
      <w:r>
        <w:rPr>
          <w:rStyle w:val="tag"/>
          <w:rFonts w:ascii="Consolas" w:eastAsiaTheme="majorEastAsia" w:hAnsi="Consolas" w:cs="Consolas"/>
          <w:color w:val="000088"/>
        </w:rPr>
        <w:t>&gt;</w:t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eastAsiaTheme="majorEastAsia" w:hAnsi="Consolas" w:cs="Consolas"/>
          <w:color w:val="000088"/>
        </w:rPr>
        <w:t>&lt;</w:t>
      </w:r>
      <w:proofErr w:type="gramStart"/>
      <w:r>
        <w:rPr>
          <w:rStyle w:val="tag"/>
          <w:rFonts w:ascii="Consolas" w:eastAsiaTheme="majorEastAsia" w:hAnsi="Consolas" w:cs="Consolas"/>
          <w:color w:val="000088"/>
        </w:rPr>
        <w:t>head</w:t>
      </w:r>
      <w:proofErr w:type="gramEnd"/>
      <w:r>
        <w:rPr>
          <w:rStyle w:val="tag"/>
          <w:rFonts w:ascii="Consolas" w:eastAsiaTheme="majorEastAsia" w:hAnsi="Consolas" w:cs="Consolas"/>
          <w:color w:val="000088"/>
        </w:rPr>
        <w:t>&gt;</w:t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eastAsiaTheme="majorEastAsia" w:hAnsi="Consolas" w:cs="Consolas"/>
          <w:color w:val="000088"/>
        </w:rPr>
        <w:t>&lt;</w:t>
      </w:r>
      <w:proofErr w:type="gramStart"/>
      <w:r>
        <w:rPr>
          <w:rStyle w:val="tag"/>
          <w:rFonts w:ascii="Consolas" w:eastAsiaTheme="majorEastAsia" w:hAnsi="Consolas" w:cs="Consolas"/>
          <w:color w:val="000088"/>
        </w:rPr>
        <w:t>title&gt;</w:t>
      </w:r>
      <w:proofErr w:type="gramEnd"/>
      <w:r>
        <w:rPr>
          <w:rStyle w:val="pln"/>
          <w:rFonts w:ascii="Consolas" w:hAnsi="Consolas" w:cs="Consolas"/>
          <w:color w:val="313131"/>
        </w:rPr>
        <w:t>Display Directions</w:t>
      </w:r>
      <w:r>
        <w:rPr>
          <w:rStyle w:val="tag"/>
          <w:rFonts w:ascii="Consolas" w:eastAsiaTheme="majorEastAsia" w:hAnsi="Consolas" w:cs="Consolas"/>
          <w:color w:val="000088"/>
        </w:rPr>
        <w:t>&lt;/title&gt;</w:t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eastAsiaTheme="majorEastAsia" w:hAnsi="Consolas" w:cs="Consolas"/>
          <w:color w:val="000088"/>
        </w:rPr>
        <w:t>&lt;/head&gt;</w:t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eastAsiaTheme="majorEastAsia" w:hAnsi="Consolas" w:cs="Consolas"/>
          <w:color w:val="000088"/>
        </w:rPr>
        <w:t>&lt;</w:t>
      </w:r>
      <w:proofErr w:type="gramStart"/>
      <w:r>
        <w:rPr>
          <w:rStyle w:val="tag"/>
          <w:rFonts w:ascii="Consolas" w:eastAsiaTheme="majorEastAsia" w:hAnsi="Consolas" w:cs="Consolas"/>
          <w:color w:val="000088"/>
        </w:rPr>
        <w:t>body</w:t>
      </w:r>
      <w:proofErr w:type="gramEnd"/>
      <w:r>
        <w:rPr>
          <w:rStyle w:val="tag"/>
          <w:rFonts w:ascii="Consolas" w:eastAsiaTheme="majorEastAsia" w:hAnsi="Consolas" w:cs="Consolas"/>
          <w:color w:val="000088"/>
        </w:rPr>
        <w:t>&gt;</w:t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This is how IE 5 renders right-to-left directed text.</w:t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eastAsiaTheme="majorEastAsia" w:hAnsi="Consolas" w:cs="Consolas"/>
          <w:color w:val="000088"/>
        </w:rPr>
        <w:t>&lt;/body&gt;</w:t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ab/>
      </w:r>
    </w:p>
    <w:p w:rsidR="008745A2" w:rsidRDefault="008745A2" w:rsidP="008745A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eastAsiaTheme="majorEastAsia" w:hAnsi="Consolas" w:cs="Consolas"/>
          <w:color w:val="000088"/>
        </w:rPr>
        <w:t>&lt;/html&gt;</w:t>
      </w:r>
    </w:p>
    <w:p w:rsidR="008745A2" w:rsidRPr="00CC2EAA" w:rsidRDefault="00CC2EAA" w:rsidP="008745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u w:val="single"/>
        </w:rPr>
      </w:pPr>
      <w:r>
        <w:rPr>
          <w:rFonts w:ascii="Verdana" w:hAnsi="Verdana"/>
          <w:color w:val="000000"/>
          <w:u w:val="single"/>
        </w:rPr>
        <w:t>R</w:t>
      </w:r>
      <w:r w:rsidR="008745A2" w:rsidRPr="00CC2EAA">
        <w:rPr>
          <w:rFonts w:ascii="Verdana" w:hAnsi="Verdana"/>
          <w:color w:val="000000"/>
          <w:u w:val="single"/>
        </w:rPr>
        <w:t xml:space="preserve">esult </w:t>
      </w:r>
      <w:r w:rsidR="005174AA" w:rsidRPr="00CC2EAA">
        <w:rPr>
          <w:rFonts w:ascii="Verdana" w:hAnsi="Verdana"/>
          <w:color w:val="000000"/>
          <w:u w:val="single"/>
        </w:rPr>
        <w:t>–</w:t>
      </w:r>
    </w:p>
    <w:p w:rsidR="005174AA" w:rsidRDefault="005174AA" w:rsidP="005174AA">
      <w:pPr>
        <w:pStyle w:val="NormalWeb"/>
        <w:spacing w:before="0" w:beforeAutospacing="0" w:after="144" w:afterAutospacing="0" w:line="360" w:lineRule="atLeast"/>
        <w:ind w:left="2928" w:right="48" w:firstLine="672"/>
        <w:jc w:val="both"/>
        <w:rPr>
          <w:rFonts w:ascii="Verdana" w:hAnsi="Verdana"/>
          <w:color w:val="000000"/>
        </w:rPr>
      </w:pPr>
      <w:r>
        <w:rPr>
          <w:color w:val="000000"/>
          <w:sz w:val="27"/>
          <w:szCs w:val="27"/>
        </w:rPr>
        <w:t xml:space="preserve">     .</w:t>
      </w:r>
      <w:r>
        <w:rPr>
          <w:color w:val="000000"/>
          <w:sz w:val="27"/>
          <w:szCs w:val="27"/>
        </w:rPr>
        <w:t>This is how IE 5 renders right-to-left directed text</w:t>
      </w:r>
    </w:p>
    <w:p w:rsidR="008745A2" w:rsidRDefault="008745A2" w:rsidP="008745A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 </w:t>
      </w:r>
      <w:proofErr w:type="spellStart"/>
      <w:r>
        <w:rPr>
          <w:rFonts w:ascii="Verdana" w:hAnsi="Verdana"/>
          <w:i/>
          <w:iCs/>
          <w:color w:val="000000"/>
        </w:rPr>
        <w:t>dir</w:t>
      </w:r>
      <w:proofErr w:type="spellEnd"/>
      <w:r>
        <w:rPr>
          <w:rFonts w:ascii="Verdana" w:hAnsi="Verdana"/>
          <w:color w:val="000000"/>
        </w:rPr>
        <w:t> attribute is used within the &lt;html&gt; tag, it determines how text will be presented within the entire document. When used within another tag, it controls the text's direction for just the content of that tag.</w:t>
      </w:r>
    </w:p>
    <w:p w:rsidR="001C3DB4" w:rsidRDefault="001C3DB4" w:rsidP="001C3DB4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lastRenderedPageBreak/>
        <w:t xml:space="preserve">The </w:t>
      </w:r>
      <w:proofErr w:type="spellStart"/>
      <w:proofErr w:type="gramStart"/>
      <w:r>
        <w:rPr>
          <w:rFonts w:ascii="Verdana" w:hAnsi="Verdana"/>
          <w:b/>
          <w:bCs/>
          <w:color w:val="000000"/>
          <w:sz w:val="31"/>
          <w:szCs w:val="31"/>
        </w:rPr>
        <w:t>lang</w:t>
      </w:r>
      <w:proofErr w:type="spellEnd"/>
      <w:proofErr w:type="gramEnd"/>
      <w:r>
        <w:rPr>
          <w:rFonts w:ascii="Verdana" w:hAnsi="Verdana"/>
          <w:b/>
          <w:bCs/>
          <w:color w:val="000000"/>
          <w:sz w:val="31"/>
          <w:szCs w:val="31"/>
        </w:rPr>
        <w:t xml:space="preserve"> Attribute</w:t>
      </w:r>
    </w:p>
    <w:p w:rsidR="001C3DB4" w:rsidRDefault="001C3DB4" w:rsidP="001C3DB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proofErr w:type="spellStart"/>
      <w:proofErr w:type="gramStart"/>
      <w:r>
        <w:rPr>
          <w:rFonts w:ascii="Verdana" w:hAnsi="Verdana"/>
          <w:b/>
          <w:bCs/>
          <w:color w:val="000000"/>
        </w:rPr>
        <w:t>lang</w:t>
      </w:r>
      <w:proofErr w:type="spellEnd"/>
      <w:proofErr w:type="gramEnd"/>
      <w:r>
        <w:rPr>
          <w:rFonts w:ascii="Verdana" w:hAnsi="Verdana"/>
          <w:color w:val="000000"/>
        </w:rPr>
        <w:t> attribute allows you to indicate the main language used in a document, but this attribute was kept in HTML only for backwards compatibility with earlier versions of HTML. This attribute has been replaced by the </w:t>
      </w:r>
      <w:proofErr w:type="spellStart"/>
      <w:r>
        <w:rPr>
          <w:rFonts w:ascii="Verdana" w:hAnsi="Verdana"/>
          <w:b/>
          <w:bCs/>
          <w:color w:val="000000"/>
        </w:rPr>
        <w:t>xml</w:t>
      </w:r>
      <w:proofErr w:type="gramStart"/>
      <w:r>
        <w:rPr>
          <w:rFonts w:ascii="Verdana" w:hAnsi="Verdana"/>
          <w:b/>
          <w:bCs/>
          <w:color w:val="000000"/>
        </w:rPr>
        <w:t>:lang</w:t>
      </w:r>
      <w:proofErr w:type="spellEnd"/>
      <w:proofErr w:type="gramEnd"/>
      <w:r>
        <w:rPr>
          <w:rFonts w:ascii="Verdana" w:hAnsi="Verdana"/>
          <w:color w:val="000000"/>
        </w:rPr>
        <w:t> attribute in new XHTML documents.</w:t>
      </w:r>
    </w:p>
    <w:p w:rsidR="001C3DB4" w:rsidRDefault="001C3DB4" w:rsidP="001C3DB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&lt;html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atn"/>
          <w:rFonts w:ascii="Consolas" w:hAnsi="Consolas" w:cs="Consolas"/>
          <w:color w:val="7F0055"/>
        </w:rPr>
        <w:t>lang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v"/>
          <w:rFonts w:ascii="Consolas" w:hAnsi="Consolas" w:cs="Consolas"/>
          <w:color w:val="008800"/>
        </w:rPr>
        <w:t>"en"</w:t>
      </w:r>
      <w:r>
        <w:rPr>
          <w:rStyle w:val="tag"/>
          <w:rFonts w:ascii="Consolas" w:hAnsi="Consolas" w:cs="Consolas"/>
          <w:color w:val="000088"/>
        </w:rPr>
        <w:t>&gt;</w:t>
      </w:r>
    </w:p>
    <w:p w:rsidR="006C2D41" w:rsidRPr="007E0AA5" w:rsidRDefault="00F82994" w:rsidP="002B3D42">
      <w:pPr>
        <w:rPr>
          <w:sz w:val="28"/>
        </w:rPr>
      </w:pPr>
      <w:proofErr w:type="gramStart"/>
      <w:r w:rsidRPr="007E0AA5">
        <w:rPr>
          <w:b/>
          <w:sz w:val="28"/>
        </w:rPr>
        <w:t>en</w:t>
      </w:r>
      <w:proofErr w:type="gramEnd"/>
      <w:r w:rsidRPr="007E0AA5">
        <w:rPr>
          <w:sz w:val="28"/>
        </w:rPr>
        <w:t xml:space="preserve"> means that the page is using English Language</w:t>
      </w:r>
      <w:r w:rsidR="007E0AA5" w:rsidRPr="007E0AA5">
        <w:rPr>
          <w:sz w:val="28"/>
        </w:rPr>
        <w:t>.</w:t>
      </w:r>
    </w:p>
    <w:p w:rsidR="007E0AA5" w:rsidRDefault="007E0AA5" w:rsidP="002B3D42">
      <w:pPr>
        <w:rPr>
          <w:sz w:val="24"/>
        </w:rPr>
      </w:pPr>
    </w:p>
    <w:p w:rsidR="007E0AA5" w:rsidRDefault="007E0AA5" w:rsidP="007E0AA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xml</w:t>
      </w: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:lang</w:t>
      </w:r>
      <w:proofErr w:type="spellEnd"/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Attribute</w:t>
      </w:r>
    </w:p>
    <w:p w:rsidR="007E0AA5" w:rsidRDefault="007E0AA5" w:rsidP="007E0AA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proofErr w:type="spellStart"/>
      <w:r>
        <w:rPr>
          <w:rFonts w:ascii="Verdana" w:hAnsi="Verdana"/>
          <w:i/>
          <w:iCs/>
          <w:color w:val="000000"/>
        </w:rPr>
        <w:t>xml</w:t>
      </w:r>
      <w:proofErr w:type="gramStart"/>
      <w:r>
        <w:rPr>
          <w:rFonts w:ascii="Verdana" w:hAnsi="Verdana"/>
          <w:i/>
          <w:iCs/>
          <w:color w:val="000000"/>
        </w:rPr>
        <w:t>:lang</w:t>
      </w:r>
      <w:proofErr w:type="spellEnd"/>
      <w:proofErr w:type="gramEnd"/>
      <w:r>
        <w:rPr>
          <w:rFonts w:ascii="Verdana" w:hAnsi="Verdana"/>
          <w:color w:val="000000"/>
        </w:rPr>
        <w:t> attribute is the XHTML replacement for the </w:t>
      </w:r>
      <w:proofErr w:type="spellStart"/>
      <w:r>
        <w:rPr>
          <w:rFonts w:ascii="Verdana" w:hAnsi="Verdana"/>
          <w:i/>
          <w:iCs/>
          <w:color w:val="000000"/>
        </w:rPr>
        <w:t>lang</w:t>
      </w:r>
      <w:proofErr w:type="spellEnd"/>
      <w:r>
        <w:rPr>
          <w:rFonts w:ascii="Verdana" w:hAnsi="Verdana"/>
          <w:color w:val="000000"/>
        </w:rPr>
        <w:t> attribute.</w:t>
      </w:r>
    </w:p>
    <w:p w:rsidR="007E0AA5" w:rsidRDefault="007E0AA5" w:rsidP="007E0AA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7E0AA5" w:rsidRDefault="007E0AA5" w:rsidP="007E0AA5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Generic Attributes</w:t>
      </w:r>
    </w:p>
    <w:p w:rsidR="007E0AA5" w:rsidRDefault="007E0AA5" w:rsidP="007E0AA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Here's a table of some other attributes that are readily usable with many of the HTML tags.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2999"/>
        <w:gridCol w:w="4585"/>
      </w:tblGrid>
      <w:tr w:rsidR="007E0AA5" w:rsidTr="007E0A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jc w:val="center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Function</w:t>
            </w:r>
          </w:p>
        </w:tc>
      </w:tr>
      <w:tr w:rsidR="007E0AA5" w:rsidTr="007E0A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align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right, left, center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Horizontally aligns tags</w:t>
            </w:r>
          </w:p>
        </w:tc>
      </w:tr>
      <w:tr w:rsidR="007E0AA5" w:rsidTr="007E0A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valign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top, middle, bottom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Vertically aligns tags within an HTML element.</w:t>
            </w:r>
          </w:p>
        </w:tc>
      </w:tr>
      <w:tr w:rsidR="007E0AA5" w:rsidTr="007E0A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bgcolor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 xml:space="preserve">numeric, </w:t>
            </w:r>
            <w:proofErr w:type="spellStart"/>
            <w:r>
              <w:rPr>
                <w:rFonts w:ascii="Verdana" w:hAnsi="Verdana"/>
                <w:color w:val="313131"/>
                <w:sz w:val="21"/>
                <w:szCs w:val="21"/>
              </w:rPr>
              <w:t>hexidecimal</w:t>
            </w:r>
            <w:proofErr w:type="spellEnd"/>
            <w:r>
              <w:rPr>
                <w:rFonts w:ascii="Verdana" w:hAnsi="Verdana"/>
                <w:color w:val="313131"/>
                <w:sz w:val="21"/>
                <w:szCs w:val="21"/>
              </w:rPr>
              <w:t>, RGB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Places a background color behind an element</w:t>
            </w:r>
          </w:p>
        </w:tc>
      </w:tr>
      <w:tr w:rsidR="007E0AA5" w:rsidTr="007E0A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Places a background image behind an element</w:t>
            </w:r>
          </w:p>
        </w:tc>
      </w:tr>
      <w:tr w:rsidR="007E0AA5" w:rsidTr="007E0A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User 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Names an element for use with Cascading Style Sheets.</w:t>
            </w:r>
          </w:p>
        </w:tc>
      </w:tr>
      <w:tr w:rsidR="007E0AA5" w:rsidTr="007E0A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User 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Classifies an element for use with Cascading Style Sheets.</w:t>
            </w:r>
          </w:p>
        </w:tc>
      </w:tr>
      <w:tr w:rsidR="007E0AA5" w:rsidTr="007E0A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Numeric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Specifies the width of tables, images, or table cells.</w:t>
            </w:r>
          </w:p>
        </w:tc>
      </w:tr>
      <w:tr w:rsidR="007E0AA5" w:rsidTr="007E0A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Numeric 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Specifies the height of tables, images, or table cells.</w:t>
            </w:r>
          </w:p>
        </w:tc>
      </w:tr>
      <w:tr w:rsidR="007E0AA5" w:rsidTr="007E0A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User 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E0AA5" w:rsidRDefault="007E0AA5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"Pop-up" title of the elements.</w:t>
            </w:r>
          </w:p>
        </w:tc>
      </w:tr>
    </w:tbl>
    <w:p w:rsidR="007E0AA5" w:rsidRDefault="007E0AA5" w:rsidP="002B3D42">
      <w:pPr>
        <w:rPr>
          <w:sz w:val="24"/>
        </w:rPr>
      </w:pPr>
    </w:p>
    <w:p w:rsidR="00647864" w:rsidRDefault="00647864" w:rsidP="00647864">
      <w:pPr>
        <w:pStyle w:val="Heading1"/>
        <w:spacing w:before="48" w:after="48" w:line="450" w:lineRule="atLeast"/>
        <w:ind w:right="48"/>
        <w:jc w:val="center"/>
        <w:rPr>
          <w:rFonts w:ascii="Verdana" w:hAnsi="Verdana"/>
          <w:color w:val="121214"/>
          <w:spacing w:val="-15"/>
        </w:rPr>
      </w:pPr>
      <w:r>
        <w:rPr>
          <w:rFonts w:ascii="Verdana" w:hAnsi="Verdana"/>
          <w:b/>
          <w:bCs/>
          <w:color w:val="121214"/>
          <w:spacing w:val="-15"/>
        </w:rPr>
        <w:t>HTML - Formatting</w:t>
      </w:r>
    </w:p>
    <w:p w:rsidR="007E0AA5" w:rsidRDefault="007E0AA5" w:rsidP="002B3D42">
      <w:pPr>
        <w:rPr>
          <w:sz w:val="24"/>
        </w:rPr>
      </w:pPr>
    </w:p>
    <w:p w:rsidR="00647864" w:rsidRDefault="00647864" w:rsidP="006478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Bold Text</w:t>
      </w:r>
    </w:p>
    <w:p w:rsidR="00647864" w:rsidRP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>Anything that appears within </w:t>
      </w:r>
      <w:r>
        <w:rPr>
          <w:rFonts w:ascii="Verdana" w:hAnsi="Verdana"/>
          <w:b/>
          <w:bCs/>
          <w:color w:val="000000"/>
        </w:rPr>
        <w:t>&lt;b&gt;...&lt;/b&gt;</w:t>
      </w:r>
      <w:r>
        <w:rPr>
          <w:rFonts w:ascii="Verdana" w:hAnsi="Verdana"/>
          <w:color w:val="000000"/>
        </w:rPr>
        <w:t> element</w:t>
      </w:r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Eg</w:t>
      </w:r>
      <w:proofErr w:type="spellEnd"/>
      <w:r>
        <w:rPr>
          <w:rFonts w:ascii="Verdana" w:hAnsi="Verdana"/>
          <w:color w:val="000000"/>
        </w:rPr>
        <w:t xml:space="preserve">: </w:t>
      </w:r>
      <w:r>
        <w:rPr>
          <w:b/>
          <w:bCs/>
          <w:color w:val="000000"/>
          <w:sz w:val="27"/>
          <w:szCs w:val="27"/>
        </w:rPr>
        <w:t>bold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47864" w:rsidRDefault="00647864" w:rsidP="006478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Italic Text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i/>
          <w:iCs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Anything that appears within </w:t>
      </w:r>
      <w:r>
        <w:rPr>
          <w:rFonts w:ascii="Verdana" w:hAnsi="Verdana"/>
          <w:b/>
          <w:bCs/>
          <w:color w:val="000000"/>
        </w:rPr>
        <w:t>&lt;</w:t>
      </w:r>
      <w:proofErr w:type="spellStart"/>
      <w:r>
        <w:rPr>
          <w:rFonts w:ascii="Verdana" w:hAnsi="Verdana"/>
          <w:b/>
          <w:bCs/>
          <w:color w:val="000000"/>
        </w:rPr>
        <w:t>i</w:t>
      </w:r>
      <w:proofErr w:type="spellEnd"/>
      <w:r>
        <w:rPr>
          <w:rFonts w:ascii="Verdana" w:hAnsi="Verdana"/>
          <w:b/>
          <w:bCs/>
          <w:color w:val="000000"/>
        </w:rPr>
        <w:t>&gt;...&lt;/</w:t>
      </w:r>
      <w:proofErr w:type="spellStart"/>
      <w:r>
        <w:rPr>
          <w:rFonts w:ascii="Verdana" w:hAnsi="Verdana"/>
          <w:b/>
          <w:bCs/>
          <w:color w:val="000000"/>
        </w:rPr>
        <w:t>i</w:t>
      </w:r>
      <w:proofErr w:type="spellEnd"/>
      <w:r>
        <w:rPr>
          <w:rFonts w:ascii="Verdana" w:hAnsi="Verdana"/>
          <w:b/>
          <w:bCs/>
          <w:color w:val="000000"/>
        </w:rPr>
        <w:t>&gt;</w:t>
      </w:r>
      <w:r>
        <w:rPr>
          <w:rFonts w:ascii="Verdana" w:hAnsi="Verdana"/>
          <w:color w:val="000000"/>
        </w:rPr>
        <w:t> element</w:t>
      </w:r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Eg</w:t>
      </w:r>
      <w:proofErr w:type="spellEnd"/>
      <w:r>
        <w:rPr>
          <w:rFonts w:ascii="Verdana" w:hAnsi="Verdana"/>
          <w:color w:val="000000"/>
        </w:rPr>
        <w:t xml:space="preserve">: </w:t>
      </w:r>
      <w:r>
        <w:rPr>
          <w:i/>
          <w:iCs/>
          <w:color w:val="000000"/>
          <w:sz w:val="27"/>
          <w:szCs w:val="27"/>
        </w:rPr>
        <w:t>italicized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i/>
          <w:iCs/>
          <w:color w:val="000000"/>
          <w:sz w:val="27"/>
          <w:szCs w:val="27"/>
        </w:rPr>
      </w:pPr>
    </w:p>
    <w:p w:rsidR="00647864" w:rsidRDefault="00647864" w:rsidP="006478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Underlined Text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7"/>
          <w:szCs w:val="27"/>
          <w:u w:val="single"/>
        </w:rPr>
      </w:pPr>
      <w:r>
        <w:rPr>
          <w:rFonts w:ascii="Verdana" w:hAnsi="Verdana"/>
          <w:color w:val="000000"/>
        </w:rPr>
        <w:t>Anything that appears within </w:t>
      </w:r>
      <w:r>
        <w:rPr>
          <w:rFonts w:ascii="Verdana" w:hAnsi="Verdana"/>
          <w:b/>
          <w:bCs/>
          <w:color w:val="000000"/>
        </w:rPr>
        <w:t>&lt;u&gt;...&lt;/u&gt;</w:t>
      </w:r>
      <w:r>
        <w:rPr>
          <w:rFonts w:ascii="Verdana" w:hAnsi="Verdana"/>
          <w:color w:val="000000"/>
        </w:rPr>
        <w:t> element</w:t>
      </w:r>
      <w:r>
        <w:rPr>
          <w:rFonts w:ascii="Verdana" w:hAnsi="Verdana"/>
          <w:color w:val="000000"/>
        </w:rPr>
        <w:t xml:space="preserve">. </w:t>
      </w:r>
      <w:proofErr w:type="spellStart"/>
      <w:r>
        <w:rPr>
          <w:rFonts w:ascii="Verdana" w:hAnsi="Verdana"/>
          <w:color w:val="000000"/>
        </w:rPr>
        <w:t>Eg</w:t>
      </w:r>
      <w:proofErr w:type="spellEnd"/>
      <w:r>
        <w:rPr>
          <w:rFonts w:ascii="Verdana" w:hAnsi="Verdana"/>
          <w:color w:val="000000"/>
        </w:rPr>
        <w:t xml:space="preserve">: </w:t>
      </w:r>
      <w:r>
        <w:rPr>
          <w:color w:val="000000"/>
          <w:sz w:val="27"/>
          <w:szCs w:val="27"/>
          <w:u w:val="single"/>
        </w:rPr>
        <w:t>underlined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7"/>
          <w:szCs w:val="27"/>
          <w:u w:val="single"/>
        </w:rPr>
      </w:pPr>
    </w:p>
    <w:p w:rsidR="00647864" w:rsidRDefault="00647864" w:rsidP="006478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Strike Text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Anything that appears within </w:t>
      </w:r>
      <w:r>
        <w:rPr>
          <w:rFonts w:ascii="Verdana" w:hAnsi="Verdana"/>
          <w:b/>
          <w:bCs/>
          <w:color w:val="000000"/>
        </w:rPr>
        <w:t>&lt;strike&gt;...&lt;/strike&gt;</w:t>
      </w:r>
      <w:r>
        <w:rPr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</w:rPr>
        <w:t>element</w:t>
      </w:r>
      <w:r>
        <w:rPr>
          <w:rFonts w:ascii="Verdana" w:hAnsi="Verdana"/>
          <w:color w:val="000000"/>
        </w:rPr>
        <w:t>.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strike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Eg</w:t>
      </w:r>
      <w:proofErr w:type="spellEnd"/>
      <w:r>
        <w:rPr>
          <w:rFonts w:ascii="Verdana" w:hAnsi="Verdana"/>
          <w:color w:val="000000"/>
        </w:rPr>
        <w:t xml:space="preserve">: </w:t>
      </w:r>
      <w:r>
        <w:rPr>
          <w:strike/>
          <w:color w:val="000000"/>
          <w:sz w:val="27"/>
          <w:szCs w:val="27"/>
        </w:rPr>
        <w:t>strikethrough</w:t>
      </w:r>
    </w:p>
    <w:p w:rsidR="00647864" w:rsidRDefault="00647864" w:rsidP="006478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647864" w:rsidRDefault="00647864" w:rsidP="006478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647864" w:rsidRDefault="00647864" w:rsidP="006478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proofErr w:type="spell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Monospaced</w:t>
      </w:r>
      <w:proofErr w:type="spell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 Font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content of a </w:t>
      </w:r>
      <w:r>
        <w:rPr>
          <w:rFonts w:ascii="Verdana" w:hAnsi="Verdana"/>
          <w:b/>
          <w:bCs/>
          <w:color w:val="000000"/>
        </w:rPr>
        <w:t>&lt;</w:t>
      </w:r>
      <w:proofErr w:type="spellStart"/>
      <w:r>
        <w:rPr>
          <w:rFonts w:ascii="Verdana" w:hAnsi="Verdana"/>
          <w:b/>
          <w:bCs/>
          <w:color w:val="000000"/>
        </w:rPr>
        <w:t>tt</w:t>
      </w:r>
      <w:proofErr w:type="spellEnd"/>
      <w:r>
        <w:rPr>
          <w:rFonts w:ascii="Verdana" w:hAnsi="Verdana"/>
          <w:b/>
          <w:bCs/>
          <w:color w:val="000000"/>
        </w:rPr>
        <w:t>&gt;...&lt;/</w:t>
      </w:r>
      <w:proofErr w:type="spellStart"/>
      <w:r>
        <w:rPr>
          <w:rFonts w:ascii="Verdana" w:hAnsi="Verdana"/>
          <w:b/>
          <w:bCs/>
          <w:color w:val="000000"/>
        </w:rPr>
        <w:t>tt</w:t>
      </w:r>
      <w:proofErr w:type="spellEnd"/>
      <w:r>
        <w:rPr>
          <w:rFonts w:ascii="Verdana" w:hAnsi="Verdana"/>
          <w:b/>
          <w:bCs/>
          <w:color w:val="000000"/>
        </w:rPr>
        <w:t>&gt;</w:t>
      </w:r>
      <w:r>
        <w:rPr>
          <w:rFonts w:ascii="Verdana" w:hAnsi="Verdana"/>
          <w:color w:val="000000"/>
        </w:rPr>
        <w:t xml:space="preserve"> element is written in </w:t>
      </w:r>
      <w:proofErr w:type="spellStart"/>
      <w:r>
        <w:rPr>
          <w:rFonts w:ascii="Verdana" w:hAnsi="Verdana"/>
          <w:color w:val="000000"/>
        </w:rPr>
        <w:t>monospaced</w:t>
      </w:r>
      <w:proofErr w:type="spellEnd"/>
      <w:r>
        <w:rPr>
          <w:rFonts w:ascii="Verdana" w:hAnsi="Verdana"/>
          <w:color w:val="000000"/>
        </w:rPr>
        <w:t xml:space="preserve"> font. Most of the fonts are known as variable-width fonts because different letters are of different widths (for example, the letter 'm' is wider than the letter '</w:t>
      </w:r>
      <w:proofErr w:type="spellStart"/>
      <w:r>
        <w:rPr>
          <w:rFonts w:ascii="Verdana" w:hAnsi="Verdana"/>
          <w:color w:val="000000"/>
        </w:rPr>
        <w:t>i</w:t>
      </w:r>
      <w:proofErr w:type="spellEnd"/>
      <w:r>
        <w:rPr>
          <w:rFonts w:ascii="Verdana" w:hAnsi="Verdana"/>
          <w:color w:val="000000"/>
        </w:rPr>
        <w:t xml:space="preserve">'). In a </w:t>
      </w:r>
      <w:proofErr w:type="spellStart"/>
      <w:r>
        <w:rPr>
          <w:rFonts w:ascii="Verdana" w:hAnsi="Verdana"/>
          <w:color w:val="000000"/>
        </w:rPr>
        <w:t>monospaced</w:t>
      </w:r>
      <w:proofErr w:type="spellEnd"/>
      <w:r>
        <w:rPr>
          <w:rFonts w:ascii="Verdana" w:hAnsi="Verdana"/>
          <w:color w:val="000000"/>
        </w:rPr>
        <w:t xml:space="preserve"> font, however, each letter has the same width.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Eg</w:t>
      </w:r>
      <w:proofErr w:type="spellEnd"/>
      <w:r>
        <w:rPr>
          <w:rFonts w:ascii="Verdana" w:hAnsi="Verdana"/>
          <w:color w:val="000000"/>
        </w:rPr>
        <w:t>:</w:t>
      </w:r>
      <w:r w:rsidRPr="00647864">
        <w:rPr>
          <w:rFonts w:ascii="Courier New" w:hAnsi="Courier New" w:cs="Courier New"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7"/>
          <w:szCs w:val="27"/>
        </w:rPr>
        <w:t>monospaced</w:t>
      </w:r>
      <w:proofErr w:type="spellEnd"/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Courier New" w:hAnsi="Courier New" w:cs="Courier New"/>
          <w:color w:val="000000"/>
          <w:sz w:val="27"/>
          <w:szCs w:val="27"/>
        </w:rPr>
      </w:pPr>
    </w:p>
    <w:p w:rsidR="00647864" w:rsidRDefault="00647864" w:rsidP="006478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Superscript Text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content of a </w:t>
      </w:r>
      <w:r>
        <w:rPr>
          <w:rFonts w:ascii="Verdana" w:hAnsi="Verdana"/>
          <w:b/>
          <w:bCs/>
          <w:color w:val="000000"/>
        </w:rPr>
        <w:t>&lt;sup&gt;...&lt;/sup&gt;</w:t>
      </w:r>
      <w:r>
        <w:rPr>
          <w:rFonts w:ascii="Verdana" w:hAnsi="Verdana"/>
          <w:color w:val="000000"/>
        </w:rPr>
        <w:t> element is written in superscript; the font size used is the same size as the characters surrounding it but is displayed half a character's height above the other characters.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Eg</w:t>
      </w:r>
      <w:proofErr w:type="spellEnd"/>
      <w:r>
        <w:rPr>
          <w:rFonts w:ascii="Verdana" w:hAnsi="Verdana"/>
          <w:color w:val="000000"/>
        </w:rPr>
        <w:t xml:space="preserve">: </w:t>
      </w:r>
      <w:r>
        <w:rPr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ses a </w:t>
      </w:r>
      <w:r>
        <w:rPr>
          <w:color w:val="000000"/>
          <w:vertAlign w:val="superscript"/>
        </w:rPr>
        <w:t>superscript</w:t>
      </w:r>
      <w:r>
        <w:rPr>
          <w:color w:val="000000"/>
          <w:sz w:val="27"/>
          <w:szCs w:val="27"/>
        </w:rPr>
        <w:t> typeface.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</w:p>
    <w:p w:rsidR="00647864" w:rsidRDefault="00647864" w:rsidP="006478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Subscript Text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content of a </w:t>
      </w:r>
      <w:r>
        <w:rPr>
          <w:rFonts w:ascii="Verdana" w:hAnsi="Verdana"/>
          <w:b/>
          <w:bCs/>
          <w:color w:val="000000"/>
        </w:rPr>
        <w:t>&lt;sub&gt;...&lt;/sub&gt;</w:t>
      </w:r>
      <w:r>
        <w:rPr>
          <w:rFonts w:ascii="Verdana" w:hAnsi="Verdana"/>
          <w:color w:val="000000"/>
        </w:rPr>
        <w:t> element is written in subscript; the font size used is the same as the characters surrounding it, but is displayed half a character's height beneath the other characters.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proofErr w:type="spellStart"/>
      <w:r>
        <w:rPr>
          <w:rFonts w:ascii="Verdana" w:hAnsi="Verdana"/>
          <w:color w:val="000000"/>
        </w:rPr>
        <w:t>Eg</w:t>
      </w:r>
      <w:proofErr w:type="spellEnd"/>
      <w:r>
        <w:rPr>
          <w:rFonts w:ascii="Verdana" w:hAnsi="Verdana"/>
          <w:color w:val="000000"/>
        </w:rPr>
        <w:t xml:space="preserve">: </w:t>
      </w:r>
      <w:r>
        <w:rPr>
          <w:color w:val="000000"/>
          <w:sz w:val="27"/>
          <w:szCs w:val="27"/>
        </w:rPr>
        <w:t>U</w:t>
      </w:r>
      <w:r>
        <w:rPr>
          <w:color w:val="000000"/>
          <w:sz w:val="27"/>
          <w:szCs w:val="27"/>
        </w:rPr>
        <w:t>ses a </w:t>
      </w:r>
      <w:r>
        <w:rPr>
          <w:color w:val="000000"/>
          <w:vertAlign w:val="subscript"/>
        </w:rPr>
        <w:t>subscript</w:t>
      </w:r>
      <w:r>
        <w:rPr>
          <w:color w:val="000000"/>
          <w:sz w:val="27"/>
          <w:szCs w:val="27"/>
        </w:rPr>
        <w:t> typeface.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</w:p>
    <w:p w:rsidR="00647864" w:rsidRDefault="00647864" w:rsidP="006478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Inserted Text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Anything that appears within </w:t>
      </w:r>
      <w:r>
        <w:rPr>
          <w:rFonts w:ascii="Verdana" w:hAnsi="Verdana"/>
          <w:b/>
          <w:bCs/>
          <w:color w:val="000000"/>
        </w:rPr>
        <w:t>&lt;</w:t>
      </w:r>
      <w:proofErr w:type="gramStart"/>
      <w:r>
        <w:rPr>
          <w:rFonts w:ascii="Verdana" w:hAnsi="Verdana"/>
          <w:b/>
          <w:bCs/>
          <w:color w:val="000000"/>
        </w:rPr>
        <w:t>ins</w:t>
      </w:r>
      <w:proofErr w:type="gramEnd"/>
      <w:r>
        <w:rPr>
          <w:rFonts w:ascii="Verdana" w:hAnsi="Verdana"/>
          <w:b/>
          <w:bCs/>
          <w:color w:val="000000"/>
        </w:rPr>
        <w:t>&gt;...&lt;/ins&gt;</w:t>
      </w:r>
      <w:r>
        <w:rPr>
          <w:rFonts w:ascii="Verdana" w:hAnsi="Verdana"/>
          <w:color w:val="000000"/>
        </w:rPr>
        <w:t> element</w:t>
      </w:r>
    </w:p>
    <w:p w:rsidR="00647864" w:rsidRDefault="00647864" w:rsidP="00647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spellStart"/>
      <w:r>
        <w:rPr>
          <w:rFonts w:ascii="Verdana" w:hAnsi="Verdana"/>
          <w:color w:val="000000"/>
        </w:rPr>
        <w:t>Eg</w:t>
      </w:r>
      <w:proofErr w:type="spellEnd"/>
      <w:r>
        <w:rPr>
          <w:rFonts w:ascii="Verdana" w:hAnsi="Verdana"/>
          <w:color w:val="0000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&lt;p&gt;</w:t>
      </w:r>
      <w:r>
        <w:rPr>
          <w:rStyle w:val="pln"/>
          <w:rFonts w:ascii="Consolas" w:hAnsi="Consolas" w:cs="Consolas"/>
          <w:color w:val="313131"/>
        </w:rPr>
        <w:t xml:space="preserve">I want to drink </w:t>
      </w: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del&gt;</w:t>
      </w:r>
      <w:proofErr w:type="gramEnd"/>
      <w:r>
        <w:rPr>
          <w:rStyle w:val="pln"/>
          <w:rFonts w:ascii="Consolas" w:hAnsi="Consolas" w:cs="Consolas"/>
          <w:color w:val="313131"/>
        </w:rPr>
        <w:t>cola</w:t>
      </w:r>
      <w:r>
        <w:rPr>
          <w:rStyle w:val="tag"/>
          <w:rFonts w:ascii="Consolas" w:hAnsi="Consolas" w:cs="Consolas"/>
          <w:color w:val="000088"/>
        </w:rPr>
        <w:t>&lt;/del&gt;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&lt;ins&gt;</w:t>
      </w:r>
      <w:r>
        <w:rPr>
          <w:rStyle w:val="pln"/>
          <w:rFonts w:ascii="Consolas" w:hAnsi="Consolas" w:cs="Consolas"/>
          <w:color w:val="313131"/>
        </w:rPr>
        <w:t>wine</w:t>
      </w:r>
      <w:r>
        <w:rPr>
          <w:rStyle w:val="tag"/>
          <w:rFonts w:ascii="Consolas" w:hAnsi="Consolas" w:cs="Consolas"/>
          <w:color w:val="000088"/>
        </w:rPr>
        <w:t>&lt;/ins&gt;&lt;/p&gt;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Result :</w:t>
      </w:r>
      <w:proofErr w:type="gramEnd"/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want to drink </w:t>
      </w:r>
      <w:del w:id="1" w:author="Unknown">
        <w:r>
          <w:rPr>
            <w:color w:val="000000"/>
            <w:sz w:val="27"/>
            <w:szCs w:val="27"/>
          </w:rPr>
          <w:delText>cola</w:delText>
        </w:r>
      </w:del>
      <w:r>
        <w:rPr>
          <w:color w:val="000000"/>
          <w:sz w:val="27"/>
          <w:szCs w:val="27"/>
        </w:rPr>
        <w:t> </w:t>
      </w:r>
      <w:ins w:id="2" w:author="Unknown">
        <w:r>
          <w:rPr>
            <w:color w:val="000000"/>
            <w:sz w:val="27"/>
            <w:szCs w:val="27"/>
          </w:rPr>
          <w:t>wine</w:t>
        </w:r>
      </w:ins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47864" w:rsidRDefault="00647864" w:rsidP="006478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647864" w:rsidRDefault="00647864" w:rsidP="006478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lastRenderedPageBreak/>
        <w:t>Deleted Text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Anything that appears within </w:t>
      </w:r>
      <w:r>
        <w:rPr>
          <w:rFonts w:ascii="Verdana" w:hAnsi="Verdana"/>
          <w:b/>
          <w:bCs/>
          <w:color w:val="000000"/>
        </w:rPr>
        <w:t>&lt;</w:t>
      </w:r>
      <w:proofErr w:type="gramStart"/>
      <w:r>
        <w:rPr>
          <w:rFonts w:ascii="Verdana" w:hAnsi="Verdana"/>
          <w:b/>
          <w:bCs/>
          <w:color w:val="000000"/>
        </w:rPr>
        <w:t>del</w:t>
      </w:r>
      <w:proofErr w:type="gramEnd"/>
      <w:r>
        <w:rPr>
          <w:rFonts w:ascii="Verdana" w:hAnsi="Verdana"/>
          <w:b/>
          <w:bCs/>
          <w:color w:val="000000"/>
        </w:rPr>
        <w:t>&gt;...&lt;/del&gt;</w:t>
      </w:r>
      <w:r>
        <w:rPr>
          <w:rFonts w:ascii="Verdana" w:hAnsi="Verdana"/>
          <w:color w:val="000000"/>
        </w:rPr>
        <w:t> element</w:t>
      </w:r>
      <w:r>
        <w:rPr>
          <w:rFonts w:ascii="Verdana" w:hAnsi="Verdana"/>
          <w:color w:val="000000"/>
        </w:rPr>
        <w:t>.</w:t>
      </w:r>
    </w:p>
    <w:p w:rsidR="00647864" w:rsidRDefault="00647864" w:rsidP="00647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proofErr w:type="spellStart"/>
      <w:r>
        <w:rPr>
          <w:rFonts w:ascii="Verdana" w:hAnsi="Verdana"/>
          <w:color w:val="000000"/>
        </w:rPr>
        <w:t>Eg</w:t>
      </w:r>
      <w:proofErr w:type="spellEnd"/>
      <w:r>
        <w:rPr>
          <w:rFonts w:ascii="Verdana" w:hAnsi="Verdana"/>
          <w:color w:val="0000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&lt;p&gt;</w:t>
      </w:r>
      <w:r>
        <w:rPr>
          <w:rStyle w:val="pln"/>
          <w:rFonts w:ascii="Consolas" w:hAnsi="Consolas" w:cs="Consolas"/>
          <w:color w:val="313131"/>
        </w:rPr>
        <w:t xml:space="preserve">I want to drink </w:t>
      </w: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del&gt;</w:t>
      </w:r>
      <w:proofErr w:type="gramEnd"/>
      <w:r>
        <w:rPr>
          <w:rStyle w:val="pln"/>
          <w:rFonts w:ascii="Consolas" w:hAnsi="Consolas" w:cs="Consolas"/>
          <w:color w:val="313131"/>
        </w:rPr>
        <w:t>cola</w:t>
      </w:r>
      <w:r>
        <w:rPr>
          <w:rStyle w:val="tag"/>
          <w:rFonts w:ascii="Consolas" w:hAnsi="Consolas" w:cs="Consolas"/>
          <w:color w:val="000088"/>
        </w:rPr>
        <w:t>&lt;/del&gt;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ag"/>
          <w:rFonts w:ascii="Consolas" w:hAnsi="Consolas" w:cs="Consolas"/>
          <w:color w:val="000088"/>
        </w:rPr>
        <w:t>&lt;ins&gt;</w:t>
      </w:r>
      <w:r>
        <w:rPr>
          <w:rStyle w:val="pln"/>
          <w:rFonts w:ascii="Consolas" w:hAnsi="Consolas" w:cs="Consolas"/>
          <w:color w:val="313131"/>
        </w:rPr>
        <w:t>wine</w:t>
      </w:r>
      <w:r>
        <w:rPr>
          <w:rStyle w:val="tag"/>
          <w:rFonts w:ascii="Consolas" w:hAnsi="Consolas" w:cs="Consolas"/>
          <w:color w:val="000088"/>
        </w:rPr>
        <w:t>&lt;/ins&gt;&lt;/p&gt;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Result :</w:t>
      </w:r>
      <w:proofErr w:type="gramEnd"/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want to drink </w:t>
      </w:r>
      <w:del w:id="3" w:author="Unknown">
        <w:r>
          <w:rPr>
            <w:color w:val="000000"/>
            <w:sz w:val="27"/>
            <w:szCs w:val="27"/>
          </w:rPr>
          <w:delText>cola</w:delText>
        </w:r>
      </w:del>
      <w:r>
        <w:rPr>
          <w:color w:val="000000"/>
          <w:sz w:val="27"/>
          <w:szCs w:val="27"/>
        </w:rPr>
        <w:t> </w:t>
      </w:r>
      <w:ins w:id="4" w:author="Unknown">
        <w:r>
          <w:rPr>
            <w:color w:val="000000"/>
            <w:sz w:val="27"/>
            <w:szCs w:val="27"/>
          </w:rPr>
          <w:t>wine</w:t>
        </w:r>
      </w:ins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</w:p>
    <w:p w:rsidR="00647864" w:rsidRDefault="00647864" w:rsidP="00647864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Larger Text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content of the </w:t>
      </w:r>
      <w:r>
        <w:rPr>
          <w:rFonts w:ascii="Verdana" w:hAnsi="Verdana"/>
          <w:b/>
          <w:bCs/>
          <w:color w:val="000000"/>
        </w:rPr>
        <w:t>&lt;big&gt;...&lt;/big&gt;</w:t>
      </w:r>
      <w:r>
        <w:rPr>
          <w:rFonts w:ascii="Verdana" w:hAnsi="Verdana"/>
          <w:color w:val="000000"/>
        </w:rPr>
        <w:t> element is displayed one font size larger than the rest of the text surrounding</w:t>
      </w:r>
      <w:r w:rsidR="008A26EB">
        <w:rPr>
          <w:rFonts w:ascii="Verdana" w:hAnsi="Verdana"/>
          <w:color w:val="000000"/>
        </w:rPr>
        <w:t>.</w:t>
      </w:r>
    </w:p>
    <w:p w:rsidR="00647864" w:rsidRDefault="00647864" w:rsidP="0064786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&lt;p&gt;</w:t>
      </w:r>
      <w:r>
        <w:rPr>
          <w:rStyle w:val="pln"/>
          <w:rFonts w:ascii="Consolas" w:hAnsi="Consolas" w:cs="Consolas"/>
          <w:color w:val="313131"/>
        </w:rPr>
        <w:t xml:space="preserve">The following word uses a </w:t>
      </w:r>
      <w:r>
        <w:rPr>
          <w:rStyle w:val="tag"/>
          <w:rFonts w:ascii="Consolas" w:hAnsi="Consolas" w:cs="Consolas"/>
          <w:color w:val="000088"/>
        </w:rPr>
        <w:t>&lt;big&gt;</w:t>
      </w:r>
      <w:r>
        <w:rPr>
          <w:rStyle w:val="pln"/>
          <w:rFonts w:ascii="Consolas" w:hAnsi="Consolas" w:cs="Consolas"/>
          <w:color w:val="313131"/>
        </w:rPr>
        <w:t>big</w:t>
      </w:r>
      <w:r>
        <w:rPr>
          <w:rStyle w:val="tag"/>
          <w:rFonts w:ascii="Consolas" w:hAnsi="Consolas" w:cs="Consolas"/>
          <w:color w:val="000088"/>
        </w:rPr>
        <w:t>&lt;/big&gt;</w:t>
      </w:r>
      <w:r>
        <w:rPr>
          <w:rStyle w:val="pln"/>
          <w:rFonts w:ascii="Consolas" w:hAnsi="Consolas" w:cs="Consolas"/>
          <w:color w:val="313131"/>
        </w:rPr>
        <w:t xml:space="preserve"> typeface</w:t>
      </w:r>
      <w:proofErr w:type="gramStart"/>
      <w:r>
        <w:rPr>
          <w:rStyle w:val="pln"/>
          <w:rFonts w:ascii="Consolas" w:hAnsi="Consolas" w:cs="Consolas"/>
          <w:color w:val="313131"/>
        </w:rPr>
        <w:t>.</w:t>
      </w:r>
      <w:r>
        <w:rPr>
          <w:rStyle w:val="tag"/>
          <w:rFonts w:ascii="Consolas" w:hAnsi="Consolas" w:cs="Consolas"/>
          <w:color w:val="000088"/>
        </w:rPr>
        <w:t>&lt;</w:t>
      </w:r>
      <w:proofErr w:type="gramEnd"/>
      <w:r>
        <w:rPr>
          <w:rStyle w:val="tag"/>
          <w:rFonts w:ascii="Consolas" w:hAnsi="Consolas" w:cs="Consolas"/>
          <w:color w:val="000088"/>
        </w:rPr>
        <w:t>/p&gt;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Result: 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word uses a </w:t>
      </w:r>
      <w:r w:rsidRPr="00647864">
        <w:rPr>
          <w:color w:val="000000"/>
          <w:sz w:val="32"/>
          <w:szCs w:val="27"/>
        </w:rPr>
        <w:t>big </w:t>
      </w:r>
      <w:r>
        <w:rPr>
          <w:color w:val="000000"/>
          <w:sz w:val="27"/>
          <w:szCs w:val="27"/>
        </w:rPr>
        <w:t>typeface.</w:t>
      </w: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8A26EB" w:rsidRDefault="008A26EB" w:rsidP="008A26EB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Smaller Text</w:t>
      </w:r>
    </w:p>
    <w:p w:rsidR="008A26EB" w:rsidRDefault="008A26EB" w:rsidP="008A26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content of the </w:t>
      </w:r>
      <w:r>
        <w:rPr>
          <w:rFonts w:ascii="Verdana" w:hAnsi="Verdana"/>
          <w:b/>
          <w:bCs/>
          <w:color w:val="000000"/>
        </w:rPr>
        <w:t>&lt;small&gt;...&lt;/small&gt;</w:t>
      </w:r>
      <w:r>
        <w:rPr>
          <w:rFonts w:ascii="Verdana" w:hAnsi="Verdana"/>
          <w:color w:val="000000"/>
        </w:rPr>
        <w:t> element is displayed one font size smaller than the rest of the text surrounding</w:t>
      </w:r>
      <w:r>
        <w:rPr>
          <w:rFonts w:ascii="Verdana" w:hAnsi="Verdana"/>
          <w:color w:val="000000"/>
        </w:rPr>
        <w:t>.</w:t>
      </w:r>
    </w:p>
    <w:p w:rsidR="008A26EB" w:rsidRDefault="008A26EB" w:rsidP="008A26E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&lt;p&gt;</w:t>
      </w:r>
      <w:r>
        <w:rPr>
          <w:rStyle w:val="pln"/>
          <w:rFonts w:ascii="Consolas" w:hAnsi="Consolas" w:cs="Consolas"/>
          <w:color w:val="313131"/>
        </w:rPr>
        <w:t xml:space="preserve">The following word uses a </w:t>
      </w:r>
      <w:r>
        <w:rPr>
          <w:rStyle w:val="tag"/>
          <w:rFonts w:ascii="Consolas" w:hAnsi="Consolas" w:cs="Consolas"/>
          <w:color w:val="000088"/>
        </w:rPr>
        <w:t>&lt;small&gt;</w:t>
      </w:r>
      <w:r>
        <w:rPr>
          <w:rStyle w:val="pln"/>
          <w:rFonts w:ascii="Consolas" w:hAnsi="Consolas" w:cs="Consolas"/>
          <w:color w:val="313131"/>
        </w:rPr>
        <w:t>small</w:t>
      </w:r>
      <w:r>
        <w:rPr>
          <w:rStyle w:val="tag"/>
          <w:rFonts w:ascii="Consolas" w:hAnsi="Consolas" w:cs="Consolas"/>
          <w:color w:val="000088"/>
        </w:rPr>
        <w:t>&lt;/small&gt;</w:t>
      </w:r>
      <w:r>
        <w:rPr>
          <w:rStyle w:val="pln"/>
          <w:rFonts w:ascii="Consolas" w:hAnsi="Consolas" w:cs="Consolas"/>
          <w:color w:val="313131"/>
        </w:rPr>
        <w:t xml:space="preserve"> typeface</w:t>
      </w:r>
      <w:proofErr w:type="gramStart"/>
      <w:r>
        <w:rPr>
          <w:rStyle w:val="pln"/>
          <w:rFonts w:ascii="Consolas" w:hAnsi="Consolas" w:cs="Consolas"/>
          <w:color w:val="313131"/>
        </w:rPr>
        <w:t>.</w:t>
      </w:r>
      <w:r>
        <w:rPr>
          <w:rStyle w:val="tag"/>
          <w:rFonts w:ascii="Consolas" w:hAnsi="Consolas" w:cs="Consolas"/>
          <w:color w:val="000088"/>
        </w:rPr>
        <w:t>&lt;</w:t>
      </w:r>
      <w:proofErr w:type="gramEnd"/>
      <w:r>
        <w:rPr>
          <w:rStyle w:val="tag"/>
          <w:rFonts w:ascii="Consolas" w:hAnsi="Consolas" w:cs="Consolas"/>
          <w:color w:val="000088"/>
        </w:rPr>
        <w:t>/p&gt;</w:t>
      </w:r>
    </w:p>
    <w:p w:rsidR="008A26EB" w:rsidRDefault="008A26EB" w:rsidP="008A26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Result:</w:t>
      </w:r>
    </w:p>
    <w:p w:rsidR="008A26EB" w:rsidRDefault="008A26EB" w:rsidP="008A26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following word uses a </w:t>
      </w:r>
      <w:r>
        <w:rPr>
          <w:color w:val="000000"/>
          <w:sz w:val="20"/>
          <w:szCs w:val="20"/>
        </w:rPr>
        <w:t>small</w:t>
      </w:r>
      <w:r>
        <w:rPr>
          <w:color w:val="000000"/>
          <w:sz w:val="27"/>
          <w:szCs w:val="27"/>
        </w:rPr>
        <w:t> typeface.</w:t>
      </w:r>
    </w:p>
    <w:p w:rsidR="005435DF" w:rsidRDefault="005435DF" w:rsidP="008A26EB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  <w:sz w:val="27"/>
          <w:szCs w:val="27"/>
        </w:rPr>
      </w:pPr>
    </w:p>
    <w:p w:rsidR="005435DF" w:rsidRPr="005435DF" w:rsidRDefault="005435DF" w:rsidP="005435DF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Grouping Content</w:t>
      </w:r>
    </w:p>
    <w:p w:rsidR="005435DF" w:rsidRDefault="005435DF" w:rsidP="005435DF">
      <w:pPr>
        <w:pStyle w:val="NormalWeb"/>
        <w:numPr>
          <w:ilvl w:val="0"/>
          <w:numId w:val="1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&lt;span&gt;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 allow you to group together several elements to create sections or subsections of a page.</w:t>
      </w:r>
    </w:p>
    <w:p w:rsidR="004573A4" w:rsidRPr="004573A4" w:rsidRDefault="005435DF" w:rsidP="004573A4">
      <w:pPr>
        <w:pStyle w:val="NormalWeb"/>
        <w:numPr>
          <w:ilvl w:val="0"/>
          <w:numId w:val="12"/>
        </w:numPr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&lt;span&gt; element, on the other hand, can be used to group inline elements only. So, if you have a part of a sentence or paragraph which you want to group together, you could use the &lt;span&gt; element as follows.</w:t>
      </w:r>
    </w:p>
    <w:p w:rsidR="008A26EB" w:rsidRDefault="008A26EB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47864" w:rsidRDefault="00647864" w:rsidP="00647864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647864" w:rsidRPr="00F82994" w:rsidRDefault="00647864" w:rsidP="002B3D42">
      <w:pPr>
        <w:rPr>
          <w:sz w:val="24"/>
        </w:rPr>
      </w:pPr>
    </w:p>
    <w:sectPr w:rsidR="00647864" w:rsidRPr="00F8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9D1" w:rsidRDefault="001D29D1" w:rsidP="004C746C">
      <w:pPr>
        <w:spacing w:after="0" w:line="240" w:lineRule="auto"/>
      </w:pPr>
      <w:r>
        <w:separator/>
      </w:r>
    </w:p>
  </w:endnote>
  <w:endnote w:type="continuationSeparator" w:id="0">
    <w:p w:rsidR="001D29D1" w:rsidRDefault="001D29D1" w:rsidP="004C7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9D1" w:rsidRDefault="001D29D1" w:rsidP="004C746C">
      <w:pPr>
        <w:spacing w:after="0" w:line="240" w:lineRule="auto"/>
      </w:pPr>
      <w:r>
        <w:separator/>
      </w:r>
    </w:p>
  </w:footnote>
  <w:footnote w:type="continuationSeparator" w:id="0">
    <w:p w:rsidR="001D29D1" w:rsidRDefault="001D29D1" w:rsidP="004C7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3851"/>
    <w:multiLevelType w:val="multilevel"/>
    <w:tmpl w:val="5CF6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7C6D"/>
    <w:multiLevelType w:val="hybridMultilevel"/>
    <w:tmpl w:val="568CBEFC"/>
    <w:lvl w:ilvl="0" w:tplc="0A0CD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16DE1"/>
    <w:multiLevelType w:val="multilevel"/>
    <w:tmpl w:val="4EE0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B178C"/>
    <w:multiLevelType w:val="multilevel"/>
    <w:tmpl w:val="287E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B6CD9"/>
    <w:multiLevelType w:val="hybridMultilevel"/>
    <w:tmpl w:val="2A461452"/>
    <w:lvl w:ilvl="0" w:tplc="0A0CDF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5E5E40"/>
    <w:multiLevelType w:val="hybridMultilevel"/>
    <w:tmpl w:val="027E1C50"/>
    <w:lvl w:ilvl="0" w:tplc="0A0CD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633D7"/>
    <w:multiLevelType w:val="hybridMultilevel"/>
    <w:tmpl w:val="F678DED4"/>
    <w:lvl w:ilvl="0" w:tplc="0A0CD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941A7"/>
    <w:multiLevelType w:val="multilevel"/>
    <w:tmpl w:val="B9CE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716F5"/>
    <w:multiLevelType w:val="hybridMultilevel"/>
    <w:tmpl w:val="F67E0004"/>
    <w:lvl w:ilvl="0" w:tplc="0A0CD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A57FF7"/>
    <w:multiLevelType w:val="hybridMultilevel"/>
    <w:tmpl w:val="5E684E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747F0A"/>
    <w:multiLevelType w:val="hybridMultilevel"/>
    <w:tmpl w:val="D50CB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E15C4"/>
    <w:multiLevelType w:val="hybridMultilevel"/>
    <w:tmpl w:val="7EA4E7E0"/>
    <w:lvl w:ilvl="0" w:tplc="0A0CD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1D"/>
    <w:rsid w:val="00023F19"/>
    <w:rsid w:val="000F68CD"/>
    <w:rsid w:val="001A705F"/>
    <w:rsid w:val="001C3DB4"/>
    <w:rsid w:val="001D29D1"/>
    <w:rsid w:val="002130B2"/>
    <w:rsid w:val="002845FD"/>
    <w:rsid w:val="002B3D42"/>
    <w:rsid w:val="002B6BC5"/>
    <w:rsid w:val="004573A4"/>
    <w:rsid w:val="004C746C"/>
    <w:rsid w:val="004E781D"/>
    <w:rsid w:val="005174AA"/>
    <w:rsid w:val="005435DF"/>
    <w:rsid w:val="00647864"/>
    <w:rsid w:val="006C2D41"/>
    <w:rsid w:val="006C6662"/>
    <w:rsid w:val="007E0AA5"/>
    <w:rsid w:val="008745A2"/>
    <w:rsid w:val="00880571"/>
    <w:rsid w:val="008A26EB"/>
    <w:rsid w:val="00B35046"/>
    <w:rsid w:val="00CC2EAA"/>
    <w:rsid w:val="00D152C2"/>
    <w:rsid w:val="00E13CB6"/>
    <w:rsid w:val="00EA71CD"/>
    <w:rsid w:val="00EE0002"/>
    <w:rsid w:val="00F8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95B3AB-E1EA-4569-B1F8-6401D582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C6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5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D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3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66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D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D4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CB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E13CB6"/>
  </w:style>
  <w:style w:type="character" w:customStyle="1" w:styleId="pln">
    <w:name w:val="pln"/>
    <w:basedOn w:val="DefaultParagraphFont"/>
    <w:rsid w:val="00E13CB6"/>
  </w:style>
  <w:style w:type="character" w:customStyle="1" w:styleId="Heading1Char">
    <w:name w:val="Heading 1 Char"/>
    <w:basedOn w:val="DefaultParagraphFont"/>
    <w:link w:val="Heading1"/>
    <w:uiPriority w:val="9"/>
    <w:rsid w:val="002130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tn">
    <w:name w:val="atn"/>
    <w:basedOn w:val="DefaultParagraphFont"/>
    <w:rsid w:val="00880571"/>
  </w:style>
  <w:style w:type="character" w:customStyle="1" w:styleId="pun">
    <w:name w:val="pun"/>
    <w:basedOn w:val="DefaultParagraphFont"/>
    <w:rsid w:val="00880571"/>
  </w:style>
  <w:style w:type="character" w:customStyle="1" w:styleId="atv">
    <w:name w:val="atv"/>
    <w:basedOn w:val="DefaultParagraphFont"/>
    <w:rsid w:val="00880571"/>
  </w:style>
  <w:style w:type="character" w:customStyle="1" w:styleId="Heading3Char">
    <w:name w:val="Heading 3 Char"/>
    <w:basedOn w:val="DefaultParagraphFont"/>
    <w:link w:val="Heading3"/>
    <w:uiPriority w:val="9"/>
    <w:semiHidden/>
    <w:rsid w:val="008745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745A2"/>
    <w:rPr>
      <w:color w:val="0000FF"/>
      <w:u w:val="single"/>
    </w:rPr>
  </w:style>
  <w:style w:type="character" w:customStyle="1" w:styleId="dec">
    <w:name w:val="dec"/>
    <w:basedOn w:val="DefaultParagraphFont"/>
    <w:rsid w:val="008745A2"/>
  </w:style>
  <w:style w:type="paragraph" w:styleId="Header">
    <w:name w:val="header"/>
    <w:basedOn w:val="Normal"/>
    <w:link w:val="HeaderChar"/>
    <w:uiPriority w:val="99"/>
    <w:unhideWhenUsed/>
    <w:rsid w:val="004C7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46C"/>
  </w:style>
  <w:style w:type="paragraph" w:styleId="Footer">
    <w:name w:val="footer"/>
    <w:basedOn w:val="Normal"/>
    <w:link w:val="FooterChar"/>
    <w:uiPriority w:val="99"/>
    <w:unhideWhenUsed/>
    <w:rsid w:val="004C7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46C"/>
  </w:style>
  <w:style w:type="paragraph" w:styleId="NoSpacing">
    <w:name w:val="No Spacing"/>
    <w:link w:val="NoSpacingChar"/>
    <w:uiPriority w:val="1"/>
    <w:qFormat/>
    <w:rsid w:val="004C74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746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Rohit</dc:creator>
  <cp:keywords/>
  <dc:description/>
  <cp:lastModifiedBy>Kushwaha, Rohit</cp:lastModifiedBy>
  <cp:revision>22</cp:revision>
  <dcterms:created xsi:type="dcterms:W3CDTF">2018-11-22T09:46:00Z</dcterms:created>
  <dcterms:modified xsi:type="dcterms:W3CDTF">2018-11-22T14:17:00Z</dcterms:modified>
</cp:coreProperties>
</file>